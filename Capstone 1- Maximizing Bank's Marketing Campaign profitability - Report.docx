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7337" w14:textId="77777777" w:rsidR="00444235" w:rsidRDefault="006707ED">
      <w:pPr>
        <w:pBdr>
          <w:bottom w:val="single" w:sz="4" w:space="3" w:color="4F81BD"/>
        </w:pBdr>
        <w:spacing w:before="200" w:after="280"/>
        <w:ind w:right="936"/>
        <w:jc w:val="center"/>
        <w:rPr>
          <w:b/>
          <w:i/>
          <w:color w:val="4F81BD"/>
          <w:sz w:val="32"/>
          <w:szCs w:val="32"/>
        </w:rPr>
      </w:pPr>
      <w:r>
        <w:rPr>
          <w:b/>
          <w:i/>
          <w:color w:val="4F81BD"/>
          <w:sz w:val="32"/>
          <w:szCs w:val="32"/>
        </w:rPr>
        <w:t xml:space="preserve">Maximizing Bank's Marketing campaign profitability through Machine Learning </w:t>
      </w:r>
    </w:p>
    <w:p w14:paraId="1703BAB5"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ABSTRACT</w:t>
      </w:r>
    </w:p>
    <w:p w14:paraId="059DA7BC" w14:textId="77777777" w:rsidR="00EF0CB7" w:rsidRDefault="00EF0CB7"/>
    <w:p w14:paraId="051E6E4D" w14:textId="77777777" w:rsidR="00444235" w:rsidRDefault="006707ED">
      <w:r>
        <w:t xml:space="preserve">In this analysis, we examine call data from the marketing team selling term deposits to consumers for a Portuguese Bank. We then build a predictive model to determine which calls are most likely to result in a term deposit being taken, and ultimately provide a cost-benefit analysis to choose a machine learning algorithm that will maximize campaign profitability. </w:t>
      </w:r>
    </w:p>
    <w:p w14:paraId="7B7A2A74" w14:textId="77777777" w:rsidR="006707ED" w:rsidRDefault="006707ED"/>
    <w:p w14:paraId="18BBA3F9"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BACKGROUND</w:t>
      </w:r>
    </w:p>
    <w:p w14:paraId="0C387DD0" w14:textId="77777777" w:rsidR="00EF0CB7" w:rsidRDefault="00EF0CB7">
      <w:pPr>
        <w:shd w:val="clear" w:color="auto" w:fill="FFFFFF"/>
        <w:rPr>
          <w:color w:val="333333"/>
        </w:rPr>
      </w:pPr>
    </w:p>
    <w:p w14:paraId="718E366F" w14:textId="77777777" w:rsidR="00444235" w:rsidRDefault="006707ED">
      <w:pPr>
        <w:shd w:val="clear" w:color="auto" w:fill="FFFFFF"/>
        <w:rPr>
          <w:ins w:id="0" w:author="Ben Bell" w:date="2017-12-24T18:18:00Z"/>
          <w:color w:val="333333"/>
        </w:rPr>
      </w:pPr>
      <w:r>
        <w:rPr>
          <w:color w:val="333333"/>
        </w:rPr>
        <w:t>Banks make money by selling and borrowing money. They sell money in the form of a variety of loans and borrow money from investors and customers by providing term deposits and other financial products.</w:t>
      </w:r>
    </w:p>
    <w:p w14:paraId="77CB3C41" w14:textId="77777777" w:rsidR="00444235" w:rsidRDefault="00444235">
      <w:pPr>
        <w:shd w:val="clear" w:color="auto" w:fill="FFFFFF"/>
        <w:rPr>
          <w:color w:val="333333"/>
        </w:rPr>
      </w:pPr>
    </w:p>
    <w:p w14:paraId="4AD3743C" w14:textId="77777777" w:rsidR="00444235" w:rsidRDefault="006707ED">
      <w:pPr>
        <w:shd w:val="clear" w:color="auto" w:fill="FFFFFF"/>
        <w:rPr>
          <w:color w:val="333333"/>
        </w:rPr>
      </w:pPr>
      <w:r>
        <w:rPr>
          <w:color w:val="333333"/>
        </w:rPr>
        <w:t xml:space="preserve">The interest rates that banks take for loans is usually much higher than the interest rate provided to customers while borrowing money from them. This is where and how profits are generated for banks and this difference in amount is called the Net </w:t>
      </w:r>
      <w:proofErr w:type="gramStart"/>
      <w:r>
        <w:rPr>
          <w:color w:val="333333"/>
        </w:rPr>
        <w:t>interest</w:t>
      </w:r>
      <w:proofErr w:type="gramEnd"/>
      <w:r>
        <w:rPr>
          <w:color w:val="333333"/>
        </w:rPr>
        <w:t xml:space="preserve"> Income.</w:t>
      </w:r>
    </w:p>
    <w:p w14:paraId="2D1F0DEB" w14:textId="77777777" w:rsidR="00444235" w:rsidRDefault="00444235">
      <w:pPr>
        <w:shd w:val="clear" w:color="auto" w:fill="FFFFFF"/>
        <w:ind w:firstLine="720"/>
        <w:rPr>
          <w:color w:val="333333"/>
        </w:rPr>
      </w:pPr>
    </w:p>
    <w:p w14:paraId="1B65CE55" w14:textId="77777777" w:rsidR="00444235" w:rsidRDefault="006707ED">
      <w:pPr>
        <w:shd w:val="clear" w:color="auto" w:fill="FFFFFF"/>
        <w:ind w:firstLine="720"/>
        <w:rPr>
          <w:color w:val="333333"/>
        </w:rPr>
      </w:pPr>
      <w:r>
        <w:rPr>
          <w:noProof/>
          <w:color w:val="333333"/>
        </w:rPr>
        <w:drawing>
          <wp:inline distT="0" distB="0" distL="0" distR="0" wp14:anchorId="2FDAC62C" wp14:editId="76F14B24">
            <wp:extent cx="4787757" cy="3595759"/>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a:srcRect/>
                    <a:stretch>
                      <a:fillRect/>
                    </a:stretch>
                  </pic:blipFill>
                  <pic:spPr>
                    <a:xfrm>
                      <a:off x="0" y="0"/>
                      <a:ext cx="4787757" cy="3595759"/>
                    </a:xfrm>
                    <a:prstGeom prst="rect">
                      <a:avLst/>
                    </a:prstGeom>
                    <a:ln/>
                  </pic:spPr>
                </pic:pic>
              </a:graphicData>
            </a:graphic>
          </wp:inline>
        </w:drawing>
      </w:r>
    </w:p>
    <w:p w14:paraId="2BA9642D" w14:textId="77777777" w:rsidR="00444235" w:rsidRDefault="00444235">
      <w:pPr>
        <w:shd w:val="clear" w:color="auto" w:fill="FFFFFF"/>
        <w:ind w:firstLine="720"/>
        <w:rPr>
          <w:color w:val="333333"/>
        </w:rPr>
      </w:pPr>
    </w:p>
    <w:p w14:paraId="1C74EF43" w14:textId="77777777" w:rsidR="00444235" w:rsidRDefault="006707ED">
      <w:pPr>
        <w:shd w:val="clear" w:color="auto" w:fill="FFFFFF"/>
        <w:spacing w:after="150"/>
        <w:rPr>
          <w:color w:val="333333"/>
        </w:rPr>
      </w:pPr>
      <w:r>
        <w:rPr>
          <w:color w:val="333333"/>
        </w:rPr>
        <w:lastRenderedPageBreak/>
        <w:t xml:space="preserve">Banks have marketing teams that are responsible for selling loans and deposits. This team makes use of multiple online and direct marketing channels to contact existing account holders and sell these products to them. </w:t>
      </w:r>
    </w:p>
    <w:p w14:paraId="4D0B99CE" w14:textId="77777777" w:rsidR="00444235" w:rsidRDefault="006707ED">
      <w:pPr>
        <w:shd w:val="clear" w:color="auto" w:fill="FFFFFF"/>
        <w:spacing w:after="150"/>
        <w:rPr>
          <w:color w:val="333333"/>
        </w:rPr>
      </w:pPr>
      <w:r>
        <w:rPr>
          <w:color w:val="333333"/>
        </w:rPr>
        <w:t xml:space="preserve">Campaign managers decide on which channel is best for the kind of products they have and it’s their responsibility to maximize customer subscription with minimum budgets. </w:t>
      </w:r>
    </w:p>
    <w:p w14:paraId="51186414" w14:textId="77777777" w:rsidR="00444235" w:rsidRDefault="006707ED">
      <w:pPr>
        <w:shd w:val="clear" w:color="auto" w:fill="FFFFFF"/>
        <w:spacing w:after="150"/>
        <w:rPr>
          <w:color w:val="333333"/>
        </w:rPr>
      </w:pPr>
      <w:r>
        <w:rPr>
          <w:color w:val="333333"/>
        </w:rPr>
        <w:t>For this case study, our client is a Portuguese retail bank utilizing a direct marketing technique widely known as Telemarketing, in which employees made calls to customers directly to sell their long-term deposits plan.</w:t>
      </w:r>
    </w:p>
    <w:p w14:paraId="2FC430DA" w14:textId="77777777" w:rsidR="00444235" w:rsidRDefault="006707ED">
      <w:pPr>
        <w:rPr>
          <w:color w:val="333333"/>
        </w:rPr>
      </w:pPr>
      <w:r>
        <w:t>Long term deposits are a medium through which banks borrow money from customers and in return provide them with interest earnings. These have a fixed term anywhere from 1 year to 5 years during which they will not be able to cash the amount.  These are extremely safe investments and are therefore very appealing to conservative, low-risk investors</w:t>
      </w:r>
    </w:p>
    <w:p w14:paraId="1492F004" w14:textId="77777777" w:rsidR="00444235" w:rsidRDefault="00444235">
      <w:pPr>
        <w:rPr>
          <w:color w:val="333333"/>
        </w:rPr>
      </w:pPr>
    </w:p>
    <w:p w14:paraId="640E949B" w14:textId="77777777" w:rsidR="00444235" w:rsidRDefault="006707ED">
      <w:pPr>
        <w:shd w:val="clear" w:color="auto" w:fill="FFFFFF"/>
        <w:spacing w:after="150"/>
      </w:pPr>
      <w:r>
        <w:rPr>
          <w:color w:val="333333"/>
        </w:rPr>
        <w:t xml:space="preserve">By making use of business data related to such activity, we will use Machine Learning to attempt to predict if a client with subscribe to a term deposit or not. We will then optimize this model to maximize profitability via a cost-benefit analysis. </w:t>
      </w:r>
    </w:p>
    <w:p w14:paraId="1E67DF45" w14:textId="77777777" w:rsidR="00444235" w:rsidRDefault="006707ED">
      <w:pPr>
        <w:shd w:val="clear" w:color="auto" w:fill="FFFFFF"/>
        <w:spacing w:after="150"/>
        <w:rPr>
          <w:color w:val="333333"/>
        </w:rPr>
      </w:pPr>
      <w:r>
        <w:rPr>
          <w:color w:val="333333"/>
        </w:rPr>
        <w:t>This will help the Portuguese Campaign Manager to weed out non-prospective customers in initial stages and direct resources/efforts to only those customers that are most likely to subscribe to a product - thereby helping them achieve maximum ROI with minimum expenditure.</w:t>
      </w:r>
    </w:p>
    <w:p w14:paraId="11ED0F32" w14:textId="77777777" w:rsidR="006707ED" w:rsidRDefault="006707ED">
      <w:pPr>
        <w:shd w:val="clear" w:color="auto" w:fill="FFFFFF"/>
        <w:spacing w:after="150"/>
        <w:rPr>
          <w:color w:val="333333"/>
        </w:rPr>
      </w:pPr>
    </w:p>
    <w:p w14:paraId="4E6C9C52"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 xml:space="preserve">DATA SOURCES </w:t>
      </w:r>
    </w:p>
    <w:p w14:paraId="153AA376" w14:textId="77777777" w:rsidR="00EF0CB7" w:rsidRDefault="00EF0CB7">
      <w:pPr>
        <w:rPr>
          <w:color w:val="333333"/>
        </w:rPr>
      </w:pPr>
    </w:p>
    <w:p w14:paraId="37B5E79B" w14:textId="77777777" w:rsidR="006707ED" w:rsidRDefault="006707ED">
      <w:pPr>
        <w:rPr>
          <w:color w:val="333333"/>
        </w:rPr>
      </w:pPr>
      <w:r>
        <w:rPr>
          <w:color w:val="333333"/>
        </w:rPr>
        <w:t>The data related with direct marketing campaigns of Portuguese banking institution is made publicly available on UCI website</w:t>
      </w:r>
      <w:r>
        <w:rPr>
          <w:color w:val="333333"/>
          <w:vertAlign w:val="superscript"/>
        </w:rPr>
        <w:t xml:space="preserve">1 </w:t>
      </w:r>
      <w:r>
        <w:rPr>
          <w:color w:val="333333"/>
        </w:rPr>
        <w:t xml:space="preserve">in CSV format. </w:t>
      </w:r>
    </w:p>
    <w:p w14:paraId="5882FBC6" w14:textId="77777777" w:rsidR="00444235" w:rsidRDefault="006707ED">
      <w:pPr>
        <w:rPr>
          <w:color w:val="333333"/>
        </w:rPr>
      </w:pPr>
      <w:r>
        <w:rPr>
          <w:color w:val="333333"/>
        </w:rPr>
        <w:t>In addition to t</w:t>
      </w:r>
      <w:commentRangeStart w:id="1"/>
      <w:r>
        <w:rPr>
          <w:color w:val="333333"/>
        </w:rPr>
        <w:t xml:space="preserve">his, information from </w:t>
      </w:r>
      <w:r>
        <w:rPr>
          <w:b/>
          <w:color w:val="333333"/>
        </w:rPr>
        <w:t>external sources</w:t>
      </w:r>
      <w:commentRangeEnd w:id="1"/>
      <w:r>
        <w:commentReference w:id="1"/>
      </w:r>
      <w:r>
        <w:rPr>
          <w:color w:val="333333"/>
        </w:rPr>
        <w:t xml:space="preserve"> have been used in order to analyze the data and arrive at best suitable model for this business scenario.</w:t>
      </w:r>
    </w:p>
    <w:p w14:paraId="3401CC4C" w14:textId="77777777" w:rsidR="006707ED" w:rsidRDefault="006707ED">
      <w:pPr>
        <w:rPr>
          <w:color w:val="333333"/>
        </w:rPr>
      </w:pPr>
    </w:p>
    <w:p w14:paraId="440752A1" w14:textId="77777777" w:rsidR="006707ED" w:rsidRDefault="006707ED"/>
    <w:p w14:paraId="67F9CE37"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DATA AT A GLANCE</w:t>
      </w:r>
    </w:p>
    <w:p w14:paraId="3B0DA333" w14:textId="77777777" w:rsidR="00EF0CB7" w:rsidRDefault="00EF0CB7">
      <w:pPr>
        <w:rPr>
          <w:color w:val="333333"/>
        </w:rPr>
      </w:pPr>
    </w:p>
    <w:p w14:paraId="75690B1D" w14:textId="77777777" w:rsidR="00444235" w:rsidRDefault="006707ED">
      <w:r>
        <w:rPr>
          <w:color w:val="333333"/>
        </w:rPr>
        <w:t>Data collected is from May 2008 to Nov 2010 with 21 attributes and 41,188 observations.</w:t>
      </w:r>
    </w:p>
    <w:p w14:paraId="59DC5065" w14:textId="77777777" w:rsidR="00444235" w:rsidRDefault="006707ED">
      <w:r>
        <w:t xml:space="preserve">Attributes are broadly classified into 4 heads; </w:t>
      </w:r>
    </w:p>
    <w:p w14:paraId="74050C14" w14:textId="77777777" w:rsidR="00444235" w:rsidRDefault="006707ED">
      <w:pPr>
        <w:numPr>
          <w:ilvl w:val="0"/>
          <w:numId w:val="7"/>
        </w:numPr>
        <w:contextualSpacing/>
      </w:pPr>
      <w:r>
        <w:t xml:space="preserve">Client data, </w:t>
      </w:r>
    </w:p>
    <w:p w14:paraId="00AD4FDC" w14:textId="77777777" w:rsidR="00444235" w:rsidRDefault="006707ED">
      <w:pPr>
        <w:numPr>
          <w:ilvl w:val="0"/>
          <w:numId w:val="7"/>
        </w:numPr>
        <w:contextualSpacing/>
      </w:pPr>
      <w:r>
        <w:t xml:space="preserve">data related to last contact of the current Campaign, </w:t>
      </w:r>
    </w:p>
    <w:p w14:paraId="13DD5050" w14:textId="77777777" w:rsidR="00444235" w:rsidRDefault="006707ED">
      <w:pPr>
        <w:numPr>
          <w:ilvl w:val="0"/>
          <w:numId w:val="7"/>
        </w:numPr>
        <w:contextualSpacing/>
      </w:pPr>
      <w:r>
        <w:t xml:space="preserve">Social-Economic and </w:t>
      </w:r>
    </w:p>
    <w:p w14:paraId="2C5ED90B" w14:textId="77777777" w:rsidR="00444235" w:rsidRDefault="006707ED">
      <w:pPr>
        <w:numPr>
          <w:ilvl w:val="0"/>
          <w:numId w:val="7"/>
        </w:numPr>
        <w:contextualSpacing/>
      </w:pPr>
      <w:r>
        <w:t>other attributes as seen in the below table</w:t>
      </w:r>
      <w:r>
        <w:rPr>
          <w:color w:val="123654"/>
        </w:rPr>
        <w:t>.</w:t>
      </w:r>
      <w:r>
        <w:t xml:space="preserve"> </w:t>
      </w:r>
    </w:p>
    <w:p w14:paraId="4DB94104" w14:textId="77777777" w:rsidR="00444235" w:rsidRDefault="00444235"/>
    <w:p w14:paraId="5700199F" w14:textId="77777777" w:rsidR="00444235" w:rsidRDefault="006707ED">
      <w:r>
        <w:t xml:space="preserve">Out of the 21 attributes, 20 are independent variables (X) and one is a dependent variable (Y). </w:t>
      </w:r>
    </w:p>
    <w:p w14:paraId="39E3BEC8" w14:textId="77777777" w:rsidR="00444235" w:rsidRDefault="00444235"/>
    <w:tbl>
      <w:tblPr>
        <w:tblStyle w:val="a"/>
        <w:tblW w:w="9360"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00"/>
        <w:gridCol w:w="1710"/>
        <w:gridCol w:w="5220"/>
        <w:gridCol w:w="1530"/>
      </w:tblGrid>
      <w:tr w:rsidR="00444235" w14:paraId="06F9B5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11AC636" w14:textId="77777777" w:rsidR="00444235" w:rsidRDefault="006707ED">
            <w:pPr>
              <w:spacing w:before="100" w:after="100"/>
              <w:jc w:val="center"/>
              <w:rPr>
                <w:color w:val="123654"/>
              </w:rPr>
            </w:pPr>
            <w:r>
              <w:rPr>
                <w:rFonts w:ascii="Cambria" w:eastAsia="Cambria" w:hAnsi="Cambria" w:cs="Cambria"/>
                <w:color w:val="123654"/>
              </w:rPr>
              <w:lastRenderedPageBreak/>
              <w:t>S.NO</w:t>
            </w:r>
          </w:p>
        </w:tc>
        <w:tc>
          <w:tcPr>
            <w:tcW w:w="1710" w:type="dxa"/>
          </w:tcPr>
          <w:p w14:paraId="2B32F15E"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ATTRIBUTE</w:t>
            </w:r>
          </w:p>
        </w:tc>
        <w:tc>
          <w:tcPr>
            <w:tcW w:w="5220" w:type="dxa"/>
          </w:tcPr>
          <w:p w14:paraId="5C625E6A"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DESCRIPTION</w:t>
            </w:r>
          </w:p>
        </w:tc>
        <w:tc>
          <w:tcPr>
            <w:tcW w:w="1530" w:type="dxa"/>
          </w:tcPr>
          <w:p w14:paraId="44CCFC59"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TYPE</w:t>
            </w:r>
          </w:p>
        </w:tc>
      </w:tr>
      <w:tr w:rsidR="00444235" w14:paraId="3520A8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4A681D0" w14:textId="77777777" w:rsidR="00444235" w:rsidRDefault="006707ED">
            <w:pPr>
              <w:spacing w:before="100" w:after="100"/>
              <w:jc w:val="center"/>
              <w:rPr>
                <w:color w:val="123654"/>
              </w:rPr>
            </w:pPr>
            <w:r>
              <w:rPr>
                <w:rFonts w:ascii="Cambria" w:eastAsia="Cambria" w:hAnsi="Cambria" w:cs="Cambria"/>
                <w:b w:val="0"/>
                <w:color w:val="123654"/>
              </w:rPr>
              <w:t>1</w:t>
            </w:r>
          </w:p>
        </w:tc>
        <w:tc>
          <w:tcPr>
            <w:tcW w:w="1710" w:type="dxa"/>
          </w:tcPr>
          <w:p w14:paraId="72CEE5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Age</w:t>
            </w:r>
          </w:p>
        </w:tc>
        <w:tc>
          <w:tcPr>
            <w:tcW w:w="5220" w:type="dxa"/>
          </w:tcPr>
          <w:p w14:paraId="064ED567"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w:t>
            </w:r>
          </w:p>
        </w:tc>
        <w:tc>
          <w:tcPr>
            <w:tcW w:w="1530" w:type="dxa"/>
          </w:tcPr>
          <w:p w14:paraId="195D8E1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061E0E9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0E46DCE" w14:textId="77777777" w:rsidR="00444235" w:rsidRDefault="006707ED">
            <w:pPr>
              <w:spacing w:before="100" w:after="100"/>
              <w:jc w:val="center"/>
              <w:rPr>
                <w:color w:val="123654"/>
              </w:rPr>
            </w:pPr>
            <w:r>
              <w:rPr>
                <w:rFonts w:ascii="Cambria" w:eastAsia="Cambria" w:hAnsi="Cambria" w:cs="Cambria"/>
                <w:b w:val="0"/>
                <w:color w:val="123654"/>
              </w:rPr>
              <w:t>2</w:t>
            </w:r>
          </w:p>
        </w:tc>
        <w:tc>
          <w:tcPr>
            <w:tcW w:w="1710" w:type="dxa"/>
          </w:tcPr>
          <w:p w14:paraId="165552A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Job</w:t>
            </w:r>
          </w:p>
        </w:tc>
        <w:tc>
          <w:tcPr>
            <w:tcW w:w="5220" w:type="dxa"/>
          </w:tcPr>
          <w:p w14:paraId="625089D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Type of job</w:t>
            </w:r>
          </w:p>
        </w:tc>
        <w:tc>
          <w:tcPr>
            <w:tcW w:w="1530" w:type="dxa"/>
          </w:tcPr>
          <w:p w14:paraId="46C4C74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0B79C59A" w14:textId="77777777" w:rsidTr="00444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4A2387BC" w14:textId="77777777" w:rsidR="00444235" w:rsidRDefault="006707ED">
            <w:pPr>
              <w:spacing w:before="100" w:after="100"/>
              <w:jc w:val="center"/>
              <w:rPr>
                <w:color w:val="123654"/>
              </w:rPr>
            </w:pPr>
            <w:r>
              <w:rPr>
                <w:rFonts w:ascii="Cambria" w:eastAsia="Cambria" w:hAnsi="Cambria" w:cs="Cambria"/>
                <w:b w:val="0"/>
                <w:color w:val="123654"/>
              </w:rPr>
              <w:t>3</w:t>
            </w:r>
          </w:p>
        </w:tc>
        <w:tc>
          <w:tcPr>
            <w:tcW w:w="1710" w:type="dxa"/>
          </w:tcPr>
          <w:p w14:paraId="501B03F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w:t>
            </w:r>
          </w:p>
        </w:tc>
        <w:tc>
          <w:tcPr>
            <w:tcW w:w="5220" w:type="dxa"/>
          </w:tcPr>
          <w:p w14:paraId="3773542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 status</w:t>
            </w:r>
          </w:p>
        </w:tc>
        <w:tc>
          <w:tcPr>
            <w:tcW w:w="1530" w:type="dxa"/>
          </w:tcPr>
          <w:p w14:paraId="5E700B9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17D3170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99E5054" w14:textId="77777777" w:rsidR="00444235" w:rsidRDefault="006707ED">
            <w:pPr>
              <w:spacing w:before="100" w:after="100"/>
              <w:jc w:val="center"/>
              <w:rPr>
                <w:color w:val="123654"/>
              </w:rPr>
            </w:pPr>
            <w:r>
              <w:rPr>
                <w:rFonts w:ascii="Cambria" w:eastAsia="Cambria" w:hAnsi="Cambria" w:cs="Cambria"/>
                <w:b w:val="0"/>
                <w:color w:val="123654"/>
              </w:rPr>
              <w:t>4</w:t>
            </w:r>
          </w:p>
        </w:tc>
        <w:tc>
          <w:tcPr>
            <w:tcW w:w="1710" w:type="dxa"/>
          </w:tcPr>
          <w:p w14:paraId="297C86E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Education</w:t>
            </w:r>
          </w:p>
        </w:tc>
        <w:tc>
          <w:tcPr>
            <w:tcW w:w="5220" w:type="dxa"/>
          </w:tcPr>
          <w:p w14:paraId="294F097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w:t>
            </w:r>
          </w:p>
        </w:tc>
        <w:tc>
          <w:tcPr>
            <w:tcW w:w="1530" w:type="dxa"/>
          </w:tcPr>
          <w:p w14:paraId="582B7FCF"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DD95E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826E719" w14:textId="77777777" w:rsidR="00444235" w:rsidRDefault="006707ED">
            <w:pPr>
              <w:spacing w:before="100" w:after="100"/>
              <w:jc w:val="center"/>
              <w:rPr>
                <w:color w:val="123654"/>
              </w:rPr>
            </w:pPr>
            <w:r>
              <w:rPr>
                <w:rFonts w:ascii="Cambria" w:eastAsia="Cambria" w:hAnsi="Cambria" w:cs="Cambria"/>
                <w:b w:val="0"/>
                <w:color w:val="123654"/>
              </w:rPr>
              <w:t>5</w:t>
            </w:r>
          </w:p>
        </w:tc>
        <w:tc>
          <w:tcPr>
            <w:tcW w:w="1710" w:type="dxa"/>
          </w:tcPr>
          <w:p w14:paraId="277C5A1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Default</w:t>
            </w:r>
          </w:p>
        </w:tc>
        <w:tc>
          <w:tcPr>
            <w:tcW w:w="5220" w:type="dxa"/>
          </w:tcPr>
          <w:p w14:paraId="6899CE9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credit in default?</w:t>
            </w:r>
          </w:p>
        </w:tc>
        <w:tc>
          <w:tcPr>
            <w:tcW w:w="1530" w:type="dxa"/>
          </w:tcPr>
          <w:p w14:paraId="6F968E2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39C5F79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FA869F" w14:textId="77777777" w:rsidR="00444235" w:rsidRDefault="006707ED">
            <w:pPr>
              <w:spacing w:before="100" w:after="100"/>
              <w:jc w:val="center"/>
              <w:rPr>
                <w:color w:val="123654"/>
              </w:rPr>
            </w:pPr>
            <w:r>
              <w:rPr>
                <w:rFonts w:ascii="Cambria" w:eastAsia="Cambria" w:hAnsi="Cambria" w:cs="Cambria"/>
                <w:b w:val="0"/>
                <w:color w:val="123654"/>
              </w:rPr>
              <w:t>6</w:t>
            </w:r>
          </w:p>
        </w:tc>
        <w:tc>
          <w:tcPr>
            <w:tcW w:w="1710" w:type="dxa"/>
          </w:tcPr>
          <w:p w14:paraId="240B508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Housing</w:t>
            </w:r>
          </w:p>
        </w:tc>
        <w:tc>
          <w:tcPr>
            <w:tcW w:w="5220" w:type="dxa"/>
          </w:tcPr>
          <w:p w14:paraId="611C87C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Has housing loan?</w:t>
            </w:r>
          </w:p>
        </w:tc>
        <w:tc>
          <w:tcPr>
            <w:tcW w:w="1530" w:type="dxa"/>
          </w:tcPr>
          <w:p w14:paraId="1E90F2F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3DB4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AB88ACF" w14:textId="77777777" w:rsidR="00444235" w:rsidRDefault="006707ED">
            <w:pPr>
              <w:spacing w:before="100" w:after="100"/>
              <w:jc w:val="center"/>
              <w:rPr>
                <w:color w:val="123654"/>
              </w:rPr>
            </w:pPr>
            <w:r>
              <w:rPr>
                <w:rFonts w:ascii="Cambria" w:eastAsia="Cambria" w:hAnsi="Cambria" w:cs="Cambria"/>
                <w:b w:val="0"/>
                <w:color w:val="123654"/>
              </w:rPr>
              <w:t>7</w:t>
            </w:r>
          </w:p>
        </w:tc>
        <w:tc>
          <w:tcPr>
            <w:tcW w:w="1710" w:type="dxa"/>
          </w:tcPr>
          <w:p w14:paraId="14B22C6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Loan</w:t>
            </w:r>
          </w:p>
        </w:tc>
        <w:tc>
          <w:tcPr>
            <w:tcW w:w="5220" w:type="dxa"/>
          </w:tcPr>
          <w:p w14:paraId="125F039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personal Loan?</w:t>
            </w:r>
          </w:p>
        </w:tc>
        <w:tc>
          <w:tcPr>
            <w:tcW w:w="1530" w:type="dxa"/>
          </w:tcPr>
          <w:p w14:paraId="6218FE2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592F2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E8EB" w14:textId="77777777" w:rsidR="00444235" w:rsidRDefault="006707ED">
            <w:pPr>
              <w:spacing w:before="100" w:after="100"/>
              <w:jc w:val="center"/>
              <w:rPr>
                <w:color w:val="123654"/>
              </w:rPr>
            </w:pPr>
            <w:r>
              <w:rPr>
                <w:rFonts w:ascii="Cambria" w:eastAsia="Cambria" w:hAnsi="Cambria" w:cs="Cambria"/>
                <w:b w:val="0"/>
                <w:color w:val="123654"/>
              </w:rPr>
              <w:t>8</w:t>
            </w:r>
          </w:p>
        </w:tc>
        <w:tc>
          <w:tcPr>
            <w:tcW w:w="1710" w:type="dxa"/>
          </w:tcPr>
          <w:p w14:paraId="4A4144D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w:t>
            </w:r>
          </w:p>
        </w:tc>
        <w:tc>
          <w:tcPr>
            <w:tcW w:w="5220" w:type="dxa"/>
          </w:tcPr>
          <w:p w14:paraId="44FA61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 communication type</w:t>
            </w:r>
          </w:p>
        </w:tc>
        <w:tc>
          <w:tcPr>
            <w:tcW w:w="1530" w:type="dxa"/>
          </w:tcPr>
          <w:p w14:paraId="5479F40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F7B46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6E096B" w14:textId="77777777" w:rsidR="00444235" w:rsidRDefault="006707ED">
            <w:pPr>
              <w:spacing w:before="100" w:after="100"/>
              <w:jc w:val="center"/>
              <w:rPr>
                <w:color w:val="123654"/>
              </w:rPr>
            </w:pPr>
            <w:r>
              <w:rPr>
                <w:rFonts w:ascii="Cambria" w:eastAsia="Cambria" w:hAnsi="Cambria" w:cs="Cambria"/>
                <w:b w:val="0"/>
                <w:color w:val="123654"/>
              </w:rPr>
              <w:t>9</w:t>
            </w:r>
          </w:p>
        </w:tc>
        <w:tc>
          <w:tcPr>
            <w:tcW w:w="1710" w:type="dxa"/>
          </w:tcPr>
          <w:p w14:paraId="056C1D7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Month:</w:t>
            </w:r>
          </w:p>
        </w:tc>
        <w:tc>
          <w:tcPr>
            <w:tcW w:w="5220" w:type="dxa"/>
          </w:tcPr>
          <w:p w14:paraId="1FB274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month of year</w:t>
            </w:r>
          </w:p>
        </w:tc>
        <w:tc>
          <w:tcPr>
            <w:tcW w:w="1530" w:type="dxa"/>
          </w:tcPr>
          <w:p w14:paraId="1C2C6DC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DB8F3F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747B2BB" w14:textId="77777777" w:rsidR="00444235" w:rsidRDefault="006707ED">
            <w:pPr>
              <w:spacing w:before="100" w:after="100"/>
              <w:jc w:val="center"/>
              <w:rPr>
                <w:color w:val="123654"/>
              </w:rPr>
            </w:pPr>
            <w:r>
              <w:rPr>
                <w:rFonts w:ascii="Cambria" w:eastAsia="Cambria" w:hAnsi="Cambria" w:cs="Cambria"/>
                <w:b w:val="0"/>
                <w:color w:val="123654"/>
              </w:rPr>
              <w:t>10</w:t>
            </w:r>
          </w:p>
        </w:tc>
        <w:tc>
          <w:tcPr>
            <w:tcW w:w="1710" w:type="dxa"/>
          </w:tcPr>
          <w:p w14:paraId="44A092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Day of week</w:t>
            </w:r>
          </w:p>
        </w:tc>
        <w:tc>
          <w:tcPr>
            <w:tcW w:w="5220" w:type="dxa"/>
          </w:tcPr>
          <w:p w14:paraId="5F1FB399"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Last contact day of the week</w:t>
            </w:r>
          </w:p>
        </w:tc>
        <w:tc>
          <w:tcPr>
            <w:tcW w:w="1530" w:type="dxa"/>
          </w:tcPr>
          <w:p w14:paraId="5E39E2A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6C154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B750A26" w14:textId="77777777" w:rsidR="00444235" w:rsidRDefault="006707ED">
            <w:pPr>
              <w:spacing w:before="100" w:after="100"/>
              <w:jc w:val="center"/>
              <w:rPr>
                <w:color w:val="123654"/>
              </w:rPr>
            </w:pPr>
            <w:r>
              <w:rPr>
                <w:rFonts w:ascii="Cambria" w:eastAsia="Cambria" w:hAnsi="Cambria" w:cs="Cambria"/>
                <w:b w:val="0"/>
                <w:color w:val="123654"/>
              </w:rPr>
              <w:t>11</w:t>
            </w:r>
          </w:p>
        </w:tc>
        <w:tc>
          <w:tcPr>
            <w:tcW w:w="1710" w:type="dxa"/>
          </w:tcPr>
          <w:p w14:paraId="04133A8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Duration*</w:t>
            </w:r>
          </w:p>
        </w:tc>
        <w:tc>
          <w:tcPr>
            <w:tcW w:w="5220" w:type="dxa"/>
          </w:tcPr>
          <w:p w14:paraId="70B94E71"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duration, in seconds</w:t>
            </w:r>
          </w:p>
        </w:tc>
        <w:tc>
          <w:tcPr>
            <w:tcW w:w="1530" w:type="dxa"/>
          </w:tcPr>
          <w:p w14:paraId="1003397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4041492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1DCB8D2" w14:textId="77777777" w:rsidR="00444235" w:rsidRDefault="006707ED">
            <w:pPr>
              <w:spacing w:before="100" w:after="100"/>
              <w:jc w:val="center"/>
              <w:rPr>
                <w:color w:val="123654"/>
              </w:rPr>
            </w:pPr>
            <w:r>
              <w:rPr>
                <w:rFonts w:ascii="Cambria" w:eastAsia="Cambria" w:hAnsi="Cambria" w:cs="Cambria"/>
                <w:b w:val="0"/>
                <w:color w:val="123654"/>
              </w:rPr>
              <w:t>12</w:t>
            </w:r>
          </w:p>
        </w:tc>
        <w:tc>
          <w:tcPr>
            <w:tcW w:w="1710" w:type="dxa"/>
          </w:tcPr>
          <w:p w14:paraId="2BAB01D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Campaign</w:t>
            </w:r>
          </w:p>
        </w:tc>
        <w:tc>
          <w:tcPr>
            <w:tcW w:w="5220" w:type="dxa"/>
          </w:tcPr>
          <w:p w14:paraId="5A718B3C"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during this campaign and for this client includes last contact</w:t>
            </w:r>
          </w:p>
        </w:tc>
        <w:tc>
          <w:tcPr>
            <w:tcW w:w="1530" w:type="dxa"/>
          </w:tcPr>
          <w:p w14:paraId="50F7749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17A2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3A05E1F" w14:textId="77777777" w:rsidR="00444235" w:rsidRDefault="006707ED">
            <w:pPr>
              <w:spacing w:before="100" w:after="100"/>
              <w:jc w:val="center"/>
              <w:rPr>
                <w:color w:val="123654"/>
              </w:rPr>
            </w:pPr>
            <w:r>
              <w:rPr>
                <w:rFonts w:ascii="Cambria" w:eastAsia="Cambria" w:hAnsi="Cambria" w:cs="Cambria"/>
                <w:b w:val="0"/>
                <w:color w:val="123654"/>
              </w:rPr>
              <w:t>13</w:t>
            </w:r>
          </w:p>
        </w:tc>
        <w:tc>
          <w:tcPr>
            <w:tcW w:w="1710" w:type="dxa"/>
          </w:tcPr>
          <w:p w14:paraId="5A4795E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pdays</w:t>
            </w:r>
            <w:proofErr w:type="spellEnd"/>
            <w:r>
              <w:rPr>
                <w:b/>
                <w:color w:val="123654"/>
              </w:rPr>
              <w:br/>
            </w:r>
          </w:p>
        </w:tc>
        <w:tc>
          <w:tcPr>
            <w:tcW w:w="5220" w:type="dxa"/>
          </w:tcPr>
          <w:p w14:paraId="074E226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Number of days that passed by after the client was last contacted from a previous campaign</w:t>
            </w:r>
          </w:p>
        </w:tc>
        <w:tc>
          <w:tcPr>
            <w:tcW w:w="1530" w:type="dxa"/>
          </w:tcPr>
          <w:p w14:paraId="5B89687B"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62CD108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6F4C706" w14:textId="77777777" w:rsidR="00444235" w:rsidRDefault="006707ED">
            <w:pPr>
              <w:spacing w:before="100" w:after="100"/>
              <w:jc w:val="center"/>
              <w:rPr>
                <w:color w:val="123654"/>
              </w:rPr>
            </w:pPr>
            <w:r>
              <w:rPr>
                <w:rFonts w:ascii="Cambria" w:eastAsia="Cambria" w:hAnsi="Cambria" w:cs="Cambria"/>
                <w:b w:val="0"/>
                <w:color w:val="123654"/>
              </w:rPr>
              <w:t>14</w:t>
            </w:r>
          </w:p>
        </w:tc>
        <w:tc>
          <w:tcPr>
            <w:tcW w:w="1710" w:type="dxa"/>
          </w:tcPr>
          <w:p w14:paraId="7783D81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previous</w:t>
            </w:r>
          </w:p>
        </w:tc>
        <w:tc>
          <w:tcPr>
            <w:tcW w:w="5220" w:type="dxa"/>
          </w:tcPr>
          <w:p w14:paraId="1804E86F"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before this campaign and for this client</w:t>
            </w:r>
          </w:p>
        </w:tc>
        <w:tc>
          <w:tcPr>
            <w:tcW w:w="1530" w:type="dxa"/>
          </w:tcPr>
          <w:p w14:paraId="0F559F4D"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088E4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00111A4" w14:textId="77777777" w:rsidR="00444235" w:rsidRDefault="006707ED">
            <w:pPr>
              <w:spacing w:before="100" w:after="100"/>
              <w:jc w:val="center"/>
              <w:rPr>
                <w:color w:val="123654"/>
              </w:rPr>
            </w:pPr>
            <w:r>
              <w:rPr>
                <w:rFonts w:ascii="Cambria" w:eastAsia="Cambria" w:hAnsi="Cambria" w:cs="Cambria"/>
                <w:b w:val="0"/>
                <w:color w:val="123654"/>
              </w:rPr>
              <w:t>15</w:t>
            </w:r>
          </w:p>
        </w:tc>
        <w:tc>
          <w:tcPr>
            <w:tcW w:w="1710" w:type="dxa"/>
          </w:tcPr>
          <w:p w14:paraId="740EBCA8"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poutcome</w:t>
            </w:r>
            <w:proofErr w:type="spellEnd"/>
          </w:p>
        </w:tc>
        <w:tc>
          <w:tcPr>
            <w:tcW w:w="5220" w:type="dxa"/>
          </w:tcPr>
          <w:p w14:paraId="7468717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Outcome of the previous marketing campaign</w:t>
            </w:r>
          </w:p>
        </w:tc>
        <w:tc>
          <w:tcPr>
            <w:tcW w:w="1530" w:type="dxa"/>
          </w:tcPr>
          <w:p w14:paraId="65D4D1F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23086663" w14:textId="77777777" w:rsidTr="00444235">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900" w:type="dxa"/>
          </w:tcPr>
          <w:p w14:paraId="0EAB2E73" w14:textId="77777777" w:rsidR="00444235" w:rsidRDefault="006707ED">
            <w:pPr>
              <w:spacing w:before="100" w:after="100"/>
              <w:jc w:val="center"/>
              <w:rPr>
                <w:color w:val="123654"/>
              </w:rPr>
            </w:pPr>
            <w:r>
              <w:rPr>
                <w:rFonts w:ascii="Cambria" w:eastAsia="Cambria" w:hAnsi="Cambria" w:cs="Cambria"/>
                <w:b w:val="0"/>
                <w:color w:val="123654"/>
              </w:rPr>
              <w:lastRenderedPageBreak/>
              <w:t>16</w:t>
            </w:r>
          </w:p>
        </w:tc>
        <w:tc>
          <w:tcPr>
            <w:tcW w:w="1710" w:type="dxa"/>
          </w:tcPr>
          <w:p w14:paraId="5821A86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proofErr w:type="spellStart"/>
            <w:proofErr w:type="gramStart"/>
            <w:r>
              <w:rPr>
                <w:b/>
                <w:color w:val="123654"/>
              </w:rPr>
              <w:t>emp.var.rate</w:t>
            </w:r>
            <w:proofErr w:type="spellEnd"/>
            <w:proofErr w:type="gramEnd"/>
          </w:p>
        </w:tc>
        <w:tc>
          <w:tcPr>
            <w:tcW w:w="5220" w:type="dxa"/>
          </w:tcPr>
          <w:p w14:paraId="1E463ADB"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Employment variation rate: quarterly indicator</w:t>
            </w:r>
          </w:p>
        </w:tc>
        <w:tc>
          <w:tcPr>
            <w:tcW w:w="1530" w:type="dxa"/>
          </w:tcPr>
          <w:p w14:paraId="074CA952"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10793D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44CB544" w14:textId="77777777" w:rsidR="00444235" w:rsidRDefault="006707ED">
            <w:pPr>
              <w:spacing w:before="100" w:after="100"/>
              <w:jc w:val="center"/>
              <w:rPr>
                <w:color w:val="123654"/>
              </w:rPr>
            </w:pPr>
            <w:r>
              <w:rPr>
                <w:rFonts w:ascii="Cambria" w:eastAsia="Cambria" w:hAnsi="Cambria" w:cs="Cambria"/>
                <w:b w:val="0"/>
                <w:color w:val="123654"/>
              </w:rPr>
              <w:t>17</w:t>
            </w:r>
          </w:p>
        </w:tc>
        <w:tc>
          <w:tcPr>
            <w:tcW w:w="1710" w:type="dxa"/>
          </w:tcPr>
          <w:p w14:paraId="5DD2A840"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cons.price.idx</w:t>
            </w:r>
            <w:proofErr w:type="spellEnd"/>
          </w:p>
        </w:tc>
        <w:tc>
          <w:tcPr>
            <w:tcW w:w="5220" w:type="dxa"/>
          </w:tcPr>
          <w:p w14:paraId="758D8214"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Consumer price index - monthly indicator</w:t>
            </w:r>
          </w:p>
        </w:tc>
        <w:tc>
          <w:tcPr>
            <w:tcW w:w="1530" w:type="dxa"/>
          </w:tcPr>
          <w:p w14:paraId="50C429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218EC9E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4AE920" w14:textId="77777777" w:rsidR="00444235" w:rsidRDefault="006707ED">
            <w:pPr>
              <w:spacing w:before="100" w:after="100"/>
              <w:jc w:val="center"/>
              <w:rPr>
                <w:color w:val="123654"/>
              </w:rPr>
            </w:pPr>
            <w:r>
              <w:rPr>
                <w:rFonts w:ascii="Cambria" w:eastAsia="Cambria" w:hAnsi="Cambria" w:cs="Cambria"/>
                <w:b w:val="0"/>
                <w:color w:val="123654"/>
              </w:rPr>
              <w:t>18</w:t>
            </w:r>
          </w:p>
        </w:tc>
        <w:tc>
          <w:tcPr>
            <w:tcW w:w="1710" w:type="dxa"/>
          </w:tcPr>
          <w:p w14:paraId="52DE338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proofErr w:type="spellStart"/>
            <w:r>
              <w:rPr>
                <w:b/>
                <w:color w:val="123654"/>
              </w:rPr>
              <w:t>cons.conf.idx</w:t>
            </w:r>
            <w:proofErr w:type="spellEnd"/>
          </w:p>
        </w:tc>
        <w:tc>
          <w:tcPr>
            <w:tcW w:w="5220" w:type="dxa"/>
          </w:tcPr>
          <w:p w14:paraId="316BF07A"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Consumer confidence index - monthly indicator</w:t>
            </w:r>
          </w:p>
        </w:tc>
        <w:tc>
          <w:tcPr>
            <w:tcW w:w="1530" w:type="dxa"/>
          </w:tcPr>
          <w:p w14:paraId="14F54C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80053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DE38BEF" w14:textId="77777777" w:rsidR="00444235" w:rsidRDefault="006707ED">
            <w:pPr>
              <w:spacing w:before="100" w:after="100"/>
              <w:jc w:val="center"/>
              <w:rPr>
                <w:color w:val="123654"/>
              </w:rPr>
            </w:pPr>
            <w:r>
              <w:rPr>
                <w:rFonts w:ascii="Cambria" w:eastAsia="Cambria" w:hAnsi="Cambria" w:cs="Cambria"/>
                <w:b w:val="0"/>
                <w:color w:val="123654"/>
              </w:rPr>
              <w:t>19</w:t>
            </w:r>
          </w:p>
        </w:tc>
        <w:tc>
          <w:tcPr>
            <w:tcW w:w="1710" w:type="dxa"/>
          </w:tcPr>
          <w:p w14:paraId="1D7C4FC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euribor3m</w:t>
            </w:r>
          </w:p>
        </w:tc>
        <w:tc>
          <w:tcPr>
            <w:tcW w:w="5220" w:type="dxa"/>
          </w:tcPr>
          <w:p w14:paraId="450E4E9A"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proofErr w:type="spellStart"/>
            <w:r>
              <w:rPr>
                <w:b/>
                <w:color w:val="123654"/>
              </w:rPr>
              <w:t>Euribor</w:t>
            </w:r>
            <w:proofErr w:type="spellEnd"/>
            <w:r>
              <w:rPr>
                <w:b/>
                <w:color w:val="123654"/>
              </w:rPr>
              <w:t xml:space="preserve"> </w:t>
            </w:r>
            <w:proofErr w:type="gramStart"/>
            <w:r>
              <w:rPr>
                <w:b/>
                <w:color w:val="123654"/>
              </w:rPr>
              <w:t>3 month</w:t>
            </w:r>
            <w:proofErr w:type="gramEnd"/>
            <w:r>
              <w:rPr>
                <w:b/>
                <w:color w:val="123654"/>
              </w:rPr>
              <w:t xml:space="preserve"> rate - daily indicator</w:t>
            </w:r>
          </w:p>
        </w:tc>
        <w:tc>
          <w:tcPr>
            <w:tcW w:w="1530" w:type="dxa"/>
          </w:tcPr>
          <w:p w14:paraId="50EA4F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3F174F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81EF4E" w14:textId="77777777" w:rsidR="00444235" w:rsidRDefault="006707ED">
            <w:pPr>
              <w:spacing w:before="100" w:after="100"/>
              <w:jc w:val="center"/>
              <w:rPr>
                <w:color w:val="123654"/>
              </w:rPr>
            </w:pPr>
            <w:r>
              <w:rPr>
                <w:rFonts w:ascii="Cambria" w:eastAsia="Cambria" w:hAnsi="Cambria" w:cs="Cambria"/>
                <w:b w:val="0"/>
                <w:color w:val="123654"/>
              </w:rPr>
              <w:t>20</w:t>
            </w:r>
          </w:p>
        </w:tc>
        <w:tc>
          <w:tcPr>
            <w:tcW w:w="1710" w:type="dxa"/>
          </w:tcPr>
          <w:p w14:paraId="46C666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proofErr w:type="spellStart"/>
            <w:proofErr w:type="gramStart"/>
            <w:r>
              <w:rPr>
                <w:b/>
                <w:color w:val="123654"/>
              </w:rPr>
              <w:t>nr.employed</w:t>
            </w:r>
            <w:proofErr w:type="spellEnd"/>
            <w:proofErr w:type="gramEnd"/>
          </w:p>
        </w:tc>
        <w:tc>
          <w:tcPr>
            <w:tcW w:w="5220" w:type="dxa"/>
          </w:tcPr>
          <w:p w14:paraId="44614877"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employees - quarterly indicator</w:t>
            </w:r>
          </w:p>
        </w:tc>
        <w:tc>
          <w:tcPr>
            <w:tcW w:w="1530" w:type="dxa"/>
          </w:tcPr>
          <w:p w14:paraId="6325E035"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20E0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C4F2AAA" w14:textId="77777777" w:rsidR="00444235" w:rsidRDefault="006707ED">
            <w:pPr>
              <w:spacing w:before="100" w:after="100"/>
              <w:jc w:val="center"/>
              <w:rPr>
                <w:color w:val="123654"/>
              </w:rPr>
            </w:pPr>
            <w:r>
              <w:rPr>
                <w:rFonts w:ascii="Cambria" w:eastAsia="Cambria" w:hAnsi="Cambria" w:cs="Cambria"/>
                <w:b w:val="0"/>
                <w:color w:val="123654"/>
              </w:rPr>
              <w:t>21</w:t>
            </w:r>
          </w:p>
        </w:tc>
        <w:tc>
          <w:tcPr>
            <w:tcW w:w="1710" w:type="dxa"/>
          </w:tcPr>
          <w:p w14:paraId="0424B7B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y</w:t>
            </w:r>
          </w:p>
        </w:tc>
        <w:tc>
          <w:tcPr>
            <w:tcW w:w="5220" w:type="dxa"/>
          </w:tcPr>
          <w:p w14:paraId="0FA7C59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the client subscribed a term deposit?</w:t>
            </w:r>
          </w:p>
        </w:tc>
        <w:tc>
          <w:tcPr>
            <w:tcW w:w="1530" w:type="dxa"/>
          </w:tcPr>
          <w:p w14:paraId="3252EAFF"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bl>
    <w:p w14:paraId="607A68E8" w14:textId="77777777" w:rsidR="006707ED" w:rsidRDefault="006707ED" w:rsidP="006707ED">
      <w:pPr>
        <w:pBdr>
          <w:bottom w:val="single" w:sz="4" w:space="4" w:color="4F81BD"/>
        </w:pBdr>
        <w:spacing w:before="200" w:after="280"/>
        <w:ind w:right="936"/>
        <w:contextualSpacing/>
        <w:rPr>
          <w:b/>
          <w:i/>
          <w:color w:val="4F81BD"/>
        </w:rPr>
      </w:pPr>
    </w:p>
    <w:p w14:paraId="531768D1" w14:textId="77777777" w:rsidR="00444235" w:rsidRPr="006707ED" w:rsidRDefault="006707ED" w:rsidP="006707ED">
      <w:pPr>
        <w:pStyle w:val="ListParagraph"/>
        <w:numPr>
          <w:ilvl w:val="0"/>
          <w:numId w:val="8"/>
        </w:numPr>
        <w:pBdr>
          <w:bottom w:val="single" w:sz="4" w:space="4" w:color="4F81BD"/>
        </w:pBdr>
        <w:spacing w:before="200" w:after="280"/>
        <w:ind w:right="936"/>
        <w:rPr>
          <w:b/>
          <w:i/>
          <w:color w:val="4F81BD"/>
        </w:rPr>
      </w:pPr>
      <w:r w:rsidRPr="006707ED">
        <w:rPr>
          <w:b/>
          <w:i/>
          <w:color w:val="4F81BD"/>
        </w:rPr>
        <w:t>PREDICTION GOAL</w:t>
      </w:r>
    </w:p>
    <w:p w14:paraId="441D0047" w14:textId="77777777" w:rsidR="00444235" w:rsidRDefault="006707ED">
      <w:pPr>
        <w:ind w:left="360"/>
      </w:pPr>
      <w:r>
        <w:t xml:space="preserve">The end goal is to make predictions about existing customers and whether they will subscribe to a long-term deposit scheme or not based on the attributes. We have used Logistic regression, Support Vector Machines and Random Forests to classify customers into prospective and non-prospective categories. New campaign Profitability has been considered as the metric for evaluating these models and the one with highest profitability has been shortlisted as the final model. </w:t>
      </w:r>
    </w:p>
    <w:p w14:paraId="7F873B0B" w14:textId="77777777" w:rsidR="00EF0CB7" w:rsidRDefault="00EF0CB7">
      <w:pPr>
        <w:ind w:left="360"/>
      </w:pPr>
    </w:p>
    <w:p w14:paraId="27A08248" w14:textId="77777777" w:rsidR="006707ED" w:rsidRDefault="006707ED">
      <w:pPr>
        <w:ind w:left="360"/>
      </w:pPr>
    </w:p>
    <w:p w14:paraId="53B2B981"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LIMITATIONS</w:t>
      </w:r>
    </w:p>
    <w:p w14:paraId="0A83704B" w14:textId="77777777" w:rsidR="00444235" w:rsidRDefault="00444235">
      <w:pPr>
        <w:shd w:val="clear" w:color="auto" w:fill="FFFFFF"/>
        <w:ind w:left="1080"/>
        <w:rPr>
          <w:color w:val="333333"/>
        </w:rPr>
      </w:pPr>
    </w:p>
    <w:p w14:paraId="6F77AC55" w14:textId="77777777" w:rsidR="00444235" w:rsidRDefault="006707ED">
      <w:pPr>
        <w:numPr>
          <w:ilvl w:val="0"/>
          <w:numId w:val="9"/>
        </w:numPr>
        <w:shd w:val="clear" w:color="auto" w:fill="FFFFFF"/>
        <w:contextualSpacing/>
        <w:rPr>
          <w:color w:val="333333"/>
        </w:rPr>
      </w:pPr>
      <w:r>
        <w:rPr>
          <w:color w:val="333333"/>
        </w:rPr>
        <w:t>Interest rates, principal amounts and duration of the term deposit are not available. Calculated assumptions have been made to arrive at Net interest income.</w:t>
      </w:r>
    </w:p>
    <w:p w14:paraId="5D1B36D5" w14:textId="77777777" w:rsidR="00444235" w:rsidRDefault="006707ED">
      <w:pPr>
        <w:numPr>
          <w:ilvl w:val="0"/>
          <w:numId w:val="9"/>
        </w:numPr>
        <w:shd w:val="clear" w:color="auto" w:fill="FFFFFF"/>
        <w:contextualSpacing/>
        <w:rPr>
          <w:color w:val="333333"/>
        </w:rPr>
      </w:pPr>
      <w:r>
        <w:rPr>
          <w:color w:val="333333"/>
        </w:rPr>
        <w:t xml:space="preserve">Client demographic data is limited. Key client data such as salary range, bank balances that are strong indicators of a customer’s financial strength are unknown. These in conjunction with education and job affect standard of living/savings ability and hence could have help in predicting the outcome more accurately. </w:t>
      </w:r>
    </w:p>
    <w:p w14:paraId="78137041" w14:textId="77777777" w:rsidR="00444235" w:rsidRDefault="006707ED">
      <w:pPr>
        <w:numPr>
          <w:ilvl w:val="0"/>
          <w:numId w:val="9"/>
        </w:numPr>
        <w:shd w:val="clear" w:color="auto" w:fill="FFFFFF"/>
        <w:contextualSpacing/>
        <w:rPr>
          <w:color w:val="333333"/>
        </w:rPr>
      </w:pPr>
      <w:r>
        <w:rPr>
          <w:color w:val="333333"/>
        </w:rPr>
        <w:t>Marketing spend data is unavailable. As such we will be making educated assumptions in order to determine marketing ROI.</w:t>
      </w:r>
    </w:p>
    <w:p w14:paraId="01F101A5" w14:textId="77777777" w:rsidR="00EF0CB7" w:rsidRDefault="00EF0CB7" w:rsidP="00EF0CB7">
      <w:pPr>
        <w:shd w:val="clear" w:color="auto" w:fill="FFFFFF"/>
        <w:ind w:left="720"/>
        <w:contextualSpacing/>
        <w:rPr>
          <w:color w:val="333333"/>
        </w:rPr>
      </w:pPr>
    </w:p>
    <w:p w14:paraId="1CC65684" w14:textId="77777777" w:rsidR="00444235" w:rsidRDefault="00444235">
      <w:pPr>
        <w:shd w:val="clear" w:color="auto" w:fill="FFFFFF"/>
        <w:ind w:left="1080"/>
        <w:rPr>
          <w:color w:val="333333"/>
        </w:rPr>
      </w:pPr>
    </w:p>
    <w:p w14:paraId="7FF1C4D0"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DATA WRANGLING</w:t>
      </w:r>
    </w:p>
    <w:p w14:paraId="15D8D91B" w14:textId="77777777" w:rsidR="00EF0CB7" w:rsidRDefault="00EF0CB7" w:rsidP="00EF0CB7">
      <w:pPr>
        <w:widowControl w:val="0"/>
        <w:ind w:left="720"/>
        <w:contextualSpacing/>
      </w:pPr>
    </w:p>
    <w:p w14:paraId="79186EF9" w14:textId="77777777" w:rsidR="00444235" w:rsidRDefault="006707ED">
      <w:pPr>
        <w:widowControl w:val="0"/>
        <w:numPr>
          <w:ilvl w:val="0"/>
          <w:numId w:val="1"/>
        </w:numPr>
        <w:contextualSpacing/>
      </w:pPr>
      <w:r>
        <w:lastRenderedPageBreak/>
        <w:t>While checking for missing values it was found that 5 of the 21 variables had them at varying proportions</w:t>
      </w:r>
    </w:p>
    <w:p w14:paraId="396639C6" w14:textId="77777777" w:rsidR="00444235" w:rsidRDefault="00444235">
      <w:pPr>
        <w:widowControl w:val="0"/>
        <w:ind w:firstLine="720"/>
      </w:pPr>
    </w:p>
    <w:tbl>
      <w:tblPr>
        <w:tblStyle w:val="a0"/>
        <w:tblW w:w="45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30"/>
        <w:gridCol w:w="1845"/>
      </w:tblGrid>
      <w:tr w:rsidR="00444235" w14:paraId="3CAC2BEB" w14:textId="77777777">
        <w:trPr>
          <w:trHeight w:val="420"/>
        </w:trPr>
        <w:tc>
          <w:tcPr>
            <w:tcW w:w="273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1C32963" w14:textId="77777777" w:rsidR="00444235" w:rsidRDefault="006707ED">
            <w:pPr>
              <w:widowControl w:val="0"/>
              <w:spacing w:line="276" w:lineRule="auto"/>
            </w:pPr>
            <w:r>
              <w:t>VARIABLE</w:t>
            </w:r>
          </w:p>
        </w:tc>
        <w:tc>
          <w:tcPr>
            <w:tcW w:w="184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717873E" w14:textId="77777777" w:rsidR="00444235" w:rsidRDefault="006707ED">
            <w:pPr>
              <w:widowControl w:val="0"/>
              <w:spacing w:line="276" w:lineRule="auto"/>
            </w:pPr>
            <w:r>
              <w:t>% MISSING VALUES</w:t>
            </w:r>
          </w:p>
        </w:tc>
      </w:tr>
      <w:tr w:rsidR="00444235" w14:paraId="587B671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41D9A68" w14:textId="77777777" w:rsidR="00444235" w:rsidRDefault="006707ED">
            <w:pPr>
              <w:widowControl w:val="0"/>
              <w:spacing w:line="276" w:lineRule="auto"/>
            </w:pPr>
            <w:r>
              <w:t>job</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6EB95EEC" w14:textId="77777777" w:rsidR="00444235" w:rsidRDefault="006707ED">
            <w:pPr>
              <w:widowControl w:val="0"/>
              <w:spacing w:line="276" w:lineRule="auto"/>
            </w:pPr>
            <w:r>
              <w:t>0.801204</w:t>
            </w:r>
          </w:p>
        </w:tc>
      </w:tr>
      <w:tr w:rsidR="00444235" w14:paraId="75428500"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12EB1CE" w14:textId="77777777" w:rsidR="00444235" w:rsidRDefault="006707ED">
            <w:pPr>
              <w:widowControl w:val="0"/>
              <w:spacing w:line="276" w:lineRule="auto"/>
            </w:pPr>
            <w:r>
              <w:t>marital</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767D426" w14:textId="77777777" w:rsidR="00444235" w:rsidRDefault="006707ED">
            <w:pPr>
              <w:widowControl w:val="0"/>
              <w:spacing w:line="276" w:lineRule="auto"/>
            </w:pPr>
            <w:r>
              <w:t>0.194231</w:t>
            </w:r>
          </w:p>
        </w:tc>
      </w:tr>
      <w:tr w:rsidR="00444235" w14:paraId="6D5D750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3F550FB" w14:textId="77777777" w:rsidR="00444235" w:rsidRDefault="006707ED">
            <w:pPr>
              <w:widowControl w:val="0"/>
              <w:spacing w:line="276" w:lineRule="auto"/>
            </w:pPr>
            <w:r>
              <w:t>education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53069F3" w14:textId="77777777" w:rsidR="00444235" w:rsidRDefault="006707ED">
            <w:pPr>
              <w:widowControl w:val="0"/>
              <w:spacing w:line="276" w:lineRule="auto"/>
            </w:pPr>
            <w:r>
              <w:t>4.20268</w:t>
            </w:r>
          </w:p>
        </w:tc>
      </w:tr>
      <w:tr w:rsidR="00444235" w14:paraId="0B42694D"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55F8102" w14:textId="77777777" w:rsidR="00444235" w:rsidRDefault="006707ED">
            <w:pPr>
              <w:widowControl w:val="0"/>
              <w:spacing w:line="276" w:lineRule="auto"/>
            </w:pPr>
            <w:r>
              <w:t>default</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2BE5001F" w14:textId="77777777" w:rsidR="00444235" w:rsidRDefault="006707ED">
            <w:pPr>
              <w:widowControl w:val="0"/>
              <w:spacing w:line="276" w:lineRule="auto"/>
            </w:pPr>
            <w:r>
              <w:t>20.872584</w:t>
            </w:r>
          </w:p>
        </w:tc>
      </w:tr>
      <w:tr w:rsidR="00444235" w14:paraId="3C74DC1A"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CE5FC1" w14:textId="77777777" w:rsidR="00444235" w:rsidRDefault="006707ED">
            <w:pPr>
              <w:widowControl w:val="0"/>
              <w:spacing w:line="276" w:lineRule="auto"/>
            </w:pPr>
            <w:r>
              <w:t>housing</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13C2C1B" w14:textId="77777777" w:rsidR="00444235" w:rsidRDefault="006707ED">
            <w:pPr>
              <w:widowControl w:val="0"/>
              <w:spacing w:line="276" w:lineRule="auto"/>
            </w:pPr>
            <w:r>
              <w:t>2.403613</w:t>
            </w:r>
          </w:p>
        </w:tc>
      </w:tr>
      <w:tr w:rsidR="00444235" w14:paraId="248224D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A2CB88B" w14:textId="77777777" w:rsidR="00444235" w:rsidRDefault="006707ED">
            <w:pPr>
              <w:widowControl w:val="0"/>
              <w:spacing w:line="276" w:lineRule="auto"/>
            </w:pPr>
            <w:r>
              <w:t>loan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50B0AA4D" w14:textId="77777777" w:rsidR="00444235" w:rsidRDefault="006707ED">
            <w:pPr>
              <w:widowControl w:val="0"/>
              <w:spacing w:line="276" w:lineRule="auto"/>
            </w:pPr>
            <w:r>
              <w:t>2.403613</w:t>
            </w:r>
          </w:p>
        </w:tc>
      </w:tr>
      <w:tr w:rsidR="00444235" w14:paraId="79D26606"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2FCC0FEB" w14:textId="77777777" w:rsidR="00444235" w:rsidRDefault="006707ED">
            <w:pPr>
              <w:widowControl w:val="0"/>
              <w:spacing w:line="276" w:lineRule="auto"/>
            </w:pPr>
            <w:r>
              <w:t>ALL OTHER VARIABLES</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28B6C9C" w14:textId="77777777" w:rsidR="00444235" w:rsidRDefault="006707ED">
            <w:pPr>
              <w:widowControl w:val="0"/>
              <w:spacing w:line="276" w:lineRule="auto"/>
            </w:pPr>
            <w:r>
              <w:t>0</w:t>
            </w:r>
          </w:p>
        </w:tc>
      </w:tr>
    </w:tbl>
    <w:p w14:paraId="17A0EDB7" w14:textId="77777777" w:rsidR="00444235" w:rsidRDefault="00444235">
      <w:pPr>
        <w:widowControl w:val="0"/>
        <w:ind w:firstLine="720"/>
      </w:pPr>
    </w:p>
    <w:p w14:paraId="13CC50F0" w14:textId="77777777" w:rsidR="00444235" w:rsidRDefault="006707ED">
      <w:pPr>
        <w:widowControl w:val="0"/>
      </w:pPr>
      <w:r>
        <w:t>All variables including those with missing values have been investigated during EDA phase and dealt with accordingly.</w:t>
      </w:r>
    </w:p>
    <w:p w14:paraId="2049B74B" w14:textId="77777777" w:rsidR="00444235" w:rsidRDefault="006707ED">
      <w:pPr>
        <w:widowControl w:val="0"/>
        <w:numPr>
          <w:ilvl w:val="0"/>
          <w:numId w:val="3"/>
        </w:numPr>
        <w:contextualSpacing/>
      </w:pPr>
      <w:r>
        <w:t>The variable ‘default’ is grouped as follows:</w:t>
      </w:r>
    </w:p>
    <w:p w14:paraId="47098340" w14:textId="77777777" w:rsidR="00444235" w:rsidRDefault="00444235">
      <w:pPr>
        <w:widowControl w:val="0"/>
      </w:pPr>
    </w:p>
    <w:tbl>
      <w:tblPr>
        <w:tblStyle w:val="a1"/>
        <w:tblW w:w="4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50"/>
        <w:gridCol w:w="1475"/>
        <w:gridCol w:w="1475"/>
      </w:tblGrid>
      <w:tr w:rsidR="00444235" w14:paraId="3644D999" w14:textId="77777777">
        <w:trPr>
          <w:trHeight w:val="500"/>
        </w:trPr>
        <w:tc>
          <w:tcPr>
            <w:tcW w:w="125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52FD0145" w14:textId="77777777" w:rsidR="00444235" w:rsidRDefault="006707ED">
            <w:pPr>
              <w:widowControl w:val="0"/>
              <w:spacing w:line="276" w:lineRule="auto"/>
            </w:pPr>
            <w:r>
              <w:t>default</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4F2697CC" w14:textId="77777777" w:rsidR="00444235" w:rsidRDefault="006707ED">
            <w:pPr>
              <w:widowControl w:val="0"/>
              <w:spacing w:line="276" w:lineRule="auto"/>
            </w:pPr>
            <w:r>
              <w:t>no</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169A3DE3" w14:textId="77777777" w:rsidR="00444235" w:rsidRDefault="006707ED">
            <w:pPr>
              <w:widowControl w:val="0"/>
              <w:spacing w:line="276" w:lineRule="auto"/>
            </w:pPr>
            <w:r>
              <w:t>yes</w:t>
            </w:r>
          </w:p>
        </w:tc>
      </w:tr>
      <w:tr w:rsidR="00444235" w14:paraId="4A1E784A"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A5C9BE6" w14:textId="77777777" w:rsidR="00444235" w:rsidRDefault="006707ED">
            <w:pPr>
              <w:widowControl w:val="0"/>
              <w:spacing w:line="276" w:lineRule="auto"/>
            </w:pPr>
            <w:r>
              <w:t>outcome</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1DD58DD0" w14:textId="77777777" w:rsidR="00444235" w:rsidRDefault="006707ED">
            <w:pPr>
              <w:widowControl w:val="0"/>
              <w:spacing w:line="276" w:lineRule="auto"/>
            </w:pPr>
            <w:r>
              <w:t xml:space="preserve"> </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24AE3470" w14:textId="77777777" w:rsidR="00444235" w:rsidRDefault="006707ED">
            <w:pPr>
              <w:widowControl w:val="0"/>
              <w:spacing w:line="276" w:lineRule="auto"/>
            </w:pPr>
            <w:r>
              <w:t xml:space="preserve"> </w:t>
            </w:r>
          </w:p>
        </w:tc>
      </w:tr>
      <w:tr w:rsidR="00444235" w14:paraId="3C609BCE"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F9934A" w14:textId="77777777" w:rsidR="00444235" w:rsidRDefault="006707ED">
            <w:pPr>
              <w:widowControl w:val="0"/>
              <w:spacing w:line="276" w:lineRule="auto"/>
            </w:pPr>
            <w:r>
              <w:t>0</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3A9440A5" w14:textId="77777777" w:rsidR="00444235" w:rsidRDefault="006707ED">
            <w:pPr>
              <w:widowControl w:val="0"/>
              <w:spacing w:line="276" w:lineRule="auto"/>
            </w:pPr>
            <w:r>
              <w:t>26626</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6480CDB6" w14:textId="77777777" w:rsidR="00444235" w:rsidRDefault="006707ED">
            <w:pPr>
              <w:widowControl w:val="0"/>
              <w:spacing w:line="276" w:lineRule="auto"/>
            </w:pPr>
            <w:r>
              <w:t>3</w:t>
            </w:r>
          </w:p>
        </w:tc>
      </w:tr>
      <w:tr w:rsidR="00444235" w14:paraId="55BBB9BD"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145FBC2" w14:textId="77777777" w:rsidR="00444235" w:rsidRDefault="006707ED">
            <w:pPr>
              <w:widowControl w:val="0"/>
              <w:spacing w:line="276" w:lineRule="auto"/>
            </w:pPr>
            <w:r>
              <w:t>1</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54D83E15" w14:textId="77777777" w:rsidR="00444235" w:rsidRDefault="006707ED">
            <w:pPr>
              <w:widowControl w:val="0"/>
              <w:spacing w:line="276" w:lineRule="auto"/>
            </w:pPr>
            <w:r>
              <w:t>3859</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06D28818" w14:textId="77777777" w:rsidR="00444235" w:rsidRDefault="006707ED">
            <w:pPr>
              <w:widowControl w:val="0"/>
              <w:spacing w:line="276" w:lineRule="auto"/>
            </w:pPr>
            <w:proofErr w:type="spellStart"/>
            <w:r>
              <w:t>NaN</w:t>
            </w:r>
            <w:proofErr w:type="spellEnd"/>
          </w:p>
        </w:tc>
      </w:tr>
    </w:tbl>
    <w:p w14:paraId="1DD16A45" w14:textId="77777777" w:rsidR="00444235" w:rsidRDefault="006707ED">
      <w:pPr>
        <w:widowControl w:val="0"/>
        <w:ind w:left="720"/>
      </w:pPr>
      <w:r>
        <w:t>According to this, only 3 customers with credit defaults have been contacted and the remaining contacted were those with either no credit amounts or with cleared monthly payments. This attribute will therefore be of no use for predicting the outcome and hence has been removed.</w:t>
      </w:r>
    </w:p>
    <w:p w14:paraId="05E68E0B" w14:textId="77777777" w:rsidR="00444235" w:rsidRDefault="006707ED">
      <w:pPr>
        <w:numPr>
          <w:ilvl w:val="0"/>
          <w:numId w:val="12"/>
        </w:numPr>
        <w:contextualSpacing/>
      </w:pPr>
      <w:r>
        <w:t xml:space="preserve">The variable ‘duration’ highly affects the output target; i.e. if a call has not been made at all or not been picked by the customer it results in a failed outcome. Yet, the duration is not known before a call is performed. Also, after the end of the call </w:t>
      </w:r>
      <w:r>
        <w:lastRenderedPageBreak/>
        <w:t>outcome is obviously known (success or a failure). Hence this variable has been removed from future analysis.</w:t>
      </w:r>
    </w:p>
    <w:p w14:paraId="78E3FF94" w14:textId="77777777" w:rsidR="00444235" w:rsidRDefault="006707ED">
      <w:r>
        <w:t xml:space="preserve"> </w:t>
      </w:r>
    </w:p>
    <w:p w14:paraId="5DD0CAD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EXPLORATORY DATA ANALYSIS</w:t>
      </w:r>
    </w:p>
    <w:p w14:paraId="2E01D672" w14:textId="77777777" w:rsidR="00444235" w:rsidRDefault="00444235"/>
    <w:p w14:paraId="178CAC6F" w14:textId="77777777" w:rsidR="00444235" w:rsidRDefault="006707ED" w:rsidP="006707ED">
      <w:pPr>
        <w:widowControl w:val="0"/>
        <w:numPr>
          <w:ilvl w:val="1"/>
          <w:numId w:val="8"/>
        </w:numPr>
        <w:contextualSpacing/>
        <w:rPr>
          <w:b/>
          <w:smallCaps/>
          <w:color w:val="5B9BD5"/>
        </w:rPr>
      </w:pPr>
      <w:r>
        <w:rPr>
          <w:b/>
          <w:smallCaps/>
          <w:color w:val="5B9BD5"/>
        </w:rPr>
        <w:t>Conversion rate:</w:t>
      </w:r>
    </w:p>
    <w:p w14:paraId="0ABFC9B6" w14:textId="77777777" w:rsidR="00444235" w:rsidRDefault="00444235">
      <w:pPr>
        <w:widowControl w:val="0"/>
        <w:ind w:left="1080"/>
        <w:rPr>
          <w:b/>
          <w:smallCaps/>
          <w:color w:val="5B9BD5"/>
        </w:rPr>
      </w:pPr>
    </w:p>
    <w:p w14:paraId="7AAA051C" w14:textId="77777777" w:rsidR="00444235" w:rsidRDefault="006707ED">
      <w:pPr>
        <w:widowControl w:val="0"/>
      </w:pPr>
      <w:r>
        <w:t xml:space="preserve">Out of all the customers contacted, 11.2% of them have accepted the offer and the remaining 88.8% of them have rejected it. In term of resource </w:t>
      </w:r>
      <w:proofErr w:type="gramStart"/>
      <w:r>
        <w:t>utilization</w:t>
      </w:r>
      <w:proofErr w:type="gramEnd"/>
      <w:r>
        <w:t xml:space="preserve"> we could view this as a non-productive marketing effort towards 88.8% of contacted customers who did not take up the offer.  </w:t>
      </w:r>
    </w:p>
    <w:p w14:paraId="6792F3A3" w14:textId="77777777" w:rsidR="00444235" w:rsidRDefault="006707ED">
      <w:pPr>
        <w:widowControl w:val="0"/>
      </w:pPr>
      <w:r>
        <w:t>The intention of this study is to predict the most probable customers much before making calls and help campaign managers channel employee efforts only towards them.</w:t>
      </w:r>
    </w:p>
    <w:p w14:paraId="0B99A6C9" w14:textId="77777777" w:rsidR="00444235" w:rsidRDefault="006707ED">
      <w:pPr>
        <w:widowControl w:val="0"/>
      </w:pPr>
      <w:r>
        <w:rPr>
          <w:noProof/>
        </w:rPr>
        <w:drawing>
          <wp:inline distT="114300" distB="114300" distL="114300" distR="114300" wp14:anchorId="354F7A8B" wp14:editId="451CF685">
            <wp:extent cx="3629025" cy="26193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629025" cy="2619375"/>
                    </a:xfrm>
                    <a:prstGeom prst="rect">
                      <a:avLst/>
                    </a:prstGeom>
                    <a:ln/>
                  </pic:spPr>
                </pic:pic>
              </a:graphicData>
            </a:graphic>
          </wp:inline>
        </w:drawing>
      </w:r>
    </w:p>
    <w:p w14:paraId="20A01615" w14:textId="77777777" w:rsidR="00444235" w:rsidRDefault="00444235">
      <w:pPr>
        <w:widowControl w:val="0"/>
      </w:pPr>
    </w:p>
    <w:p w14:paraId="387BEBC9" w14:textId="77777777" w:rsidR="00444235" w:rsidRDefault="006707ED">
      <w:pPr>
        <w:widowControl w:val="0"/>
        <w:rPr>
          <w:b/>
        </w:rPr>
      </w:pPr>
      <w:commentRangeStart w:id="2"/>
      <w:r>
        <w:t xml:space="preserve">From a statistical perspective, this dataset is highly imbalanced. </w:t>
      </w:r>
      <w:proofErr w:type="spellStart"/>
      <w:r>
        <w:t>Unfavourable</w:t>
      </w:r>
      <w:proofErr w:type="spellEnd"/>
      <w:r>
        <w:t xml:space="preserve"> outcomes make up to about 88.8% of the total observations while the </w:t>
      </w:r>
      <w:proofErr w:type="spellStart"/>
      <w:r>
        <w:t>favourable</w:t>
      </w:r>
      <w:proofErr w:type="spellEnd"/>
      <w:r>
        <w:t xml:space="preserve"> ones make up the remaining 11.2% making the data vulnerable to prediction biases while trying to fit machine-learning models. We will be dealing with this issue after performing EDA in order to understand the dynamics of </w:t>
      </w:r>
      <w:proofErr w:type="spellStart"/>
      <w:r>
        <w:t>unmanipulated</w:t>
      </w:r>
      <w:proofErr w:type="spellEnd"/>
      <w:r>
        <w:t xml:space="preserve"> data better.</w:t>
      </w:r>
      <w:commentRangeEnd w:id="2"/>
      <w:r>
        <w:commentReference w:id="2"/>
      </w:r>
    </w:p>
    <w:p w14:paraId="051154CA" w14:textId="77777777" w:rsidR="00444235" w:rsidRDefault="00444235">
      <w:pPr>
        <w:widowControl w:val="0"/>
        <w:rPr>
          <w:b/>
        </w:rPr>
      </w:pPr>
    </w:p>
    <w:p w14:paraId="04EE89E6" w14:textId="22778B2C" w:rsidR="00444235" w:rsidRDefault="00DA281A" w:rsidP="006707ED">
      <w:pPr>
        <w:widowControl w:val="0"/>
        <w:numPr>
          <w:ilvl w:val="1"/>
          <w:numId w:val="8"/>
        </w:numPr>
        <w:contextualSpacing/>
        <w:rPr>
          <w:b/>
          <w:smallCaps/>
          <w:color w:val="5B9BD5"/>
        </w:rPr>
      </w:pPr>
      <w:r>
        <w:rPr>
          <w:b/>
          <w:smallCaps/>
          <w:color w:val="5B9BD5"/>
        </w:rPr>
        <w:t>NUMBER_CALLS</w:t>
      </w:r>
    </w:p>
    <w:p w14:paraId="1389846B" w14:textId="77777777" w:rsidR="00DA281A" w:rsidRDefault="00DA281A" w:rsidP="00DA281A">
      <w:pPr>
        <w:widowControl w:val="0"/>
        <w:contextualSpacing/>
        <w:rPr>
          <w:b/>
          <w:smallCaps/>
          <w:color w:val="5B9BD5"/>
        </w:rPr>
      </w:pPr>
    </w:p>
    <w:p w14:paraId="7A61C13B" w14:textId="77777777" w:rsidR="00DA281A" w:rsidRDefault="00DA281A" w:rsidP="00DA281A">
      <w:pPr>
        <w:widowControl w:val="0"/>
      </w:pPr>
      <w:r>
        <w:t>Customers on an average made their decision by 3</w:t>
      </w:r>
      <w:r>
        <w:rPr>
          <w:vertAlign w:val="superscript"/>
        </w:rPr>
        <w:t>rd</w:t>
      </w:r>
      <w:r>
        <w:t xml:space="preserve"> call with a bank representative. Those who agreed to the offer made their decision within the 2</w:t>
      </w:r>
      <w:r>
        <w:rPr>
          <w:vertAlign w:val="superscript"/>
        </w:rPr>
        <w:t>nd</w:t>
      </w:r>
      <w:r>
        <w:t xml:space="preserve"> call. </w:t>
      </w:r>
    </w:p>
    <w:p w14:paraId="716B092A" w14:textId="77777777" w:rsidR="00DA281A" w:rsidRDefault="00DA281A" w:rsidP="00DA281A">
      <w:pPr>
        <w:widowControl w:val="0"/>
        <w:contextualSpacing/>
        <w:rPr>
          <w:b/>
          <w:smallCaps/>
          <w:color w:val="5B9BD5"/>
        </w:rPr>
      </w:pPr>
    </w:p>
    <w:p w14:paraId="4E2CFF17" w14:textId="4178015C" w:rsidR="00444235" w:rsidRDefault="00DA281A">
      <w:pPr>
        <w:widowControl w:val="0"/>
        <w:ind w:left="1080"/>
        <w:rPr>
          <w:b/>
          <w:smallCaps/>
          <w:color w:val="5B9BD5"/>
        </w:rPr>
      </w:pPr>
      <w:r>
        <w:rPr>
          <w:rFonts w:ascii="Helvetica" w:hAnsi="Helvetica" w:cs="Helvetica"/>
          <w:noProof/>
          <w:color w:val="auto"/>
        </w:rPr>
        <w:lastRenderedPageBreak/>
        <w:drawing>
          <wp:inline distT="0" distB="0" distL="0" distR="0" wp14:anchorId="2A67A23F" wp14:editId="1EEE9287">
            <wp:extent cx="4702810" cy="3679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810" cy="3679190"/>
                    </a:xfrm>
                    <a:prstGeom prst="rect">
                      <a:avLst/>
                    </a:prstGeom>
                    <a:noFill/>
                    <a:ln>
                      <a:noFill/>
                    </a:ln>
                  </pic:spPr>
                </pic:pic>
              </a:graphicData>
            </a:graphic>
          </wp:inline>
        </w:drawing>
      </w:r>
    </w:p>
    <w:p w14:paraId="37940F2E" w14:textId="77777777" w:rsidR="00444235" w:rsidRDefault="006707ED">
      <w:pPr>
        <w:pBdr>
          <w:top w:val="none" w:sz="0" w:space="0" w:color="000000"/>
          <w:left w:val="none" w:sz="0" w:space="0" w:color="000000"/>
          <w:bottom w:val="none" w:sz="0" w:space="0" w:color="000000"/>
          <w:right w:val="none" w:sz="0" w:space="0" w:color="000000"/>
          <w:between w:val="none" w:sz="0" w:space="0" w:color="000000"/>
        </w:pBdr>
      </w:pPr>
      <w:r>
        <w:t xml:space="preserve">For the purpose of modelling, we have not taken into account the call distribution and have assumed that customers decide to accept or deny by the 3rd call. The overall average calls aspect of this attribute has been used in cost-benefit analysis to calculate the cost for calling a customer during the campaign and individual outcome wise data has been ignored. </w:t>
      </w:r>
    </w:p>
    <w:p w14:paraId="46172483" w14:textId="77777777" w:rsidR="00444235" w:rsidRDefault="00444235">
      <w:pPr>
        <w:pBdr>
          <w:top w:val="none" w:sz="0" w:space="0" w:color="000000"/>
          <w:left w:val="none" w:sz="0" w:space="0" w:color="000000"/>
          <w:bottom w:val="none" w:sz="0" w:space="0" w:color="000000"/>
          <w:right w:val="none" w:sz="0" w:space="0" w:color="000000"/>
          <w:between w:val="none" w:sz="0" w:space="0" w:color="000000"/>
        </w:pBdr>
        <w:rPr>
          <w:color w:val="980000"/>
        </w:rPr>
      </w:pPr>
    </w:p>
    <w:p w14:paraId="00E09667" w14:textId="77777777" w:rsidR="00444235" w:rsidRDefault="006707ED" w:rsidP="006707ED">
      <w:pPr>
        <w:widowControl w:val="0"/>
        <w:numPr>
          <w:ilvl w:val="1"/>
          <w:numId w:val="8"/>
        </w:numPr>
        <w:contextualSpacing/>
        <w:rPr>
          <w:b/>
          <w:smallCaps/>
          <w:color w:val="5B9BD5"/>
        </w:rPr>
      </w:pPr>
      <w:r>
        <w:rPr>
          <w:b/>
          <w:smallCaps/>
          <w:color w:val="5B9BD5"/>
        </w:rPr>
        <w:t>Age</w:t>
      </w:r>
    </w:p>
    <w:p w14:paraId="42F6949B" w14:textId="77777777" w:rsidR="00444235" w:rsidRDefault="00444235">
      <w:pPr>
        <w:widowControl w:val="0"/>
        <w:ind w:left="1080"/>
        <w:rPr>
          <w:b/>
          <w:smallCaps/>
          <w:color w:val="5B9BD5"/>
        </w:rPr>
      </w:pPr>
    </w:p>
    <w:p w14:paraId="08AFD814" w14:textId="77777777" w:rsidR="00444235" w:rsidRDefault="006707ED">
      <w:pPr>
        <w:widowControl w:val="0"/>
      </w:pPr>
      <w:r>
        <w:t xml:space="preserve">Investment decisions can highly vary based on the age of a person. Research conducted by Dale </w:t>
      </w:r>
      <w:proofErr w:type="spellStart"/>
      <w:r>
        <w:t>Kintzel</w:t>
      </w:r>
      <w:proofErr w:type="spellEnd"/>
      <w:r>
        <w:t xml:space="preserve"> (Portfolio Theory and life-cycle investment)</w:t>
      </w:r>
      <w:r>
        <w:rPr>
          <w:vertAlign w:val="superscript"/>
        </w:rPr>
        <w:t>1</w:t>
      </w:r>
      <w:r>
        <w:t xml:space="preserve"> confirms that at a young age, individuals tend to be more aggressive with respect to returns and hence choose to invest a major portion of their saving into stocks. As they age, they tend to move towards investments that have lower risk and can give them guaranteed returns such as government Bonds and Term-deposits provided by banks. </w:t>
      </w:r>
    </w:p>
    <w:p w14:paraId="5D012712" w14:textId="77777777" w:rsidR="00444235" w:rsidRDefault="00444235">
      <w:pPr>
        <w:widowControl w:val="0"/>
      </w:pPr>
    </w:p>
    <w:p w14:paraId="1044B309" w14:textId="77777777" w:rsidR="00444235" w:rsidRDefault="006707ED">
      <w:pPr>
        <w:widowControl w:val="0"/>
      </w:pPr>
      <w:r>
        <w:t>It would be interesting to get a picture of the age groups of customers contacted and how the outcome is spread across them. Customers between 17yrs to 98yrs, with an average age of 40yrs were contacted.</w:t>
      </w:r>
    </w:p>
    <w:p w14:paraId="36951D69" w14:textId="77777777" w:rsidR="00444235" w:rsidRDefault="00444235">
      <w:pPr>
        <w:widowControl w:val="0"/>
      </w:pPr>
    </w:p>
    <w:p w14:paraId="11962761" w14:textId="77777777" w:rsidR="00444235" w:rsidRDefault="006707ED">
      <w:pPr>
        <w:widowControl w:val="0"/>
      </w:pPr>
      <w:r>
        <w:t>For the purpose of analysis following age groups have been created</w:t>
      </w:r>
    </w:p>
    <w:p w14:paraId="48716CBC" w14:textId="77777777" w:rsidR="00444235" w:rsidRDefault="006707ED">
      <w:pPr>
        <w:widowControl w:val="0"/>
        <w:numPr>
          <w:ilvl w:val="0"/>
          <w:numId w:val="4"/>
        </w:numPr>
        <w:contextualSpacing/>
      </w:pPr>
      <w:r>
        <w:t xml:space="preserve">Young adult – less than 25 </w:t>
      </w:r>
      <w:proofErr w:type="spellStart"/>
      <w:r>
        <w:t>yrs</w:t>
      </w:r>
      <w:proofErr w:type="spellEnd"/>
      <w:r>
        <w:t xml:space="preserve"> </w:t>
      </w:r>
    </w:p>
    <w:p w14:paraId="4265407D" w14:textId="77777777" w:rsidR="00444235" w:rsidRDefault="006707ED">
      <w:pPr>
        <w:widowControl w:val="0"/>
        <w:numPr>
          <w:ilvl w:val="0"/>
          <w:numId w:val="4"/>
        </w:numPr>
        <w:contextualSpacing/>
      </w:pPr>
      <w:r>
        <w:t xml:space="preserve">Adult - 25 </w:t>
      </w:r>
      <w:proofErr w:type="spellStart"/>
      <w:r>
        <w:t>yrs</w:t>
      </w:r>
      <w:proofErr w:type="spellEnd"/>
      <w:r>
        <w:t xml:space="preserve"> to 35 </w:t>
      </w:r>
      <w:proofErr w:type="spellStart"/>
      <w:r>
        <w:t>yrs</w:t>
      </w:r>
      <w:proofErr w:type="spellEnd"/>
    </w:p>
    <w:p w14:paraId="4167CD3B" w14:textId="77777777" w:rsidR="00444235" w:rsidRDefault="006707ED">
      <w:pPr>
        <w:widowControl w:val="0"/>
        <w:numPr>
          <w:ilvl w:val="0"/>
          <w:numId w:val="4"/>
        </w:numPr>
        <w:contextualSpacing/>
      </w:pPr>
      <w:r>
        <w:t xml:space="preserve">Middle aged – 36 </w:t>
      </w:r>
      <w:proofErr w:type="spellStart"/>
      <w:r>
        <w:t>yrs</w:t>
      </w:r>
      <w:proofErr w:type="spellEnd"/>
      <w:r>
        <w:t xml:space="preserve"> to 54 </w:t>
      </w:r>
      <w:proofErr w:type="spellStart"/>
      <w:r>
        <w:t>yrs</w:t>
      </w:r>
      <w:proofErr w:type="spellEnd"/>
      <w:r>
        <w:t xml:space="preserve"> </w:t>
      </w:r>
    </w:p>
    <w:p w14:paraId="463937C2" w14:textId="77777777" w:rsidR="00444235" w:rsidRDefault="006707ED">
      <w:pPr>
        <w:widowControl w:val="0"/>
        <w:numPr>
          <w:ilvl w:val="0"/>
          <w:numId w:val="4"/>
        </w:numPr>
        <w:contextualSpacing/>
      </w:pPr>
      <w:r>
        <w:t xml:space="preserve">Pre-retirement - 55 </w:t>
      </w:r>
      <w:proofErr w:type="spellStart"/>
      <w:r>
        <w:t>yrs</w:t>
      </w:r>
      <w:proofErr w:type="spellEnd"/>
      <w:r>
        <w:t xml:space="preserve"> to 60 </w:t>
      </w:r>
      <w:proofErr w:type="spellStart"/>
      <w:r>
        <w:t>yrs</w:t>
      </w:r>
      <w:proofErr w:type="spellEnd"/>
    </w:p>
    <w:p w14:paraId="1C1CF9D3" w14:textId="77777777" w:rsidR="00444235" w:rsidRDefault="006707ED">
      <w:pPr>
        <w:widowControl w:val="0"/>
        <w:numPr>
          <w:ilvl w:val="0"/>
          <w:numId w:val="4"/>
        </w:numPr>
        <w:contextualSpacing/>
      </w:pPr>
      <w:r>
        <w:t xml:space="preserve">Old – 60 </w:t>
      </w:r>
      <w:proofErr w:type="spellStart"/>
      <w:r>
        <w:t>yrs</w:t>
      </w:r>
      <w:proofErr w:type="spellEnd"/>
      <w:r>
        <w:t xml:space="preserve"> and above</w:t>
      </w:r>
    </w:p>
    <w:p w14:paraId="1EA8E028" w14:textId="77777777" w:rsidR="00444235" w:rsidRDefault="00444235">
      <w:pPr>
        <w:widowControl w:val="0"/>
      </w:pPr>
    </w:p>
    <w:p w14:paraId="4FAC2377" w14:textId="77777777" w:rsidR="00444235" w:rsidRDefault="00444235">
      <w:pPr>
        <w:widowControl w:val="0"/>
      </w:pPr>
    </w:p>
    <w:p w14:paraId="19D96A45" w14:textId="77777777" w:rsidR="00444235" w:rsidRDefault="00444235">
      <w:pPr>
        <w:widowControl w:val="0"/>
      </w:pPr>
    </w:p>
    <w:p w14:paraId="44CE8AF8" w14:textId="77777777" w:rsidR="00444235" w:rsidRDefault="006707ED">
      <w:pPr>
        <w:widowControl w:val="0"/>
      </w:pPr>
      <w:r>
        <w:rPr>
          <w:noProof/>
        </w:rPr>
        <w:drawing>
          <wp:inline distT="114300" distB="114300" distL="114300" distR="114300" wp14:anchorId="76D662B7" wp14:editId="19961092">
            <wp:extent cx="3638550" cy="26193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638550" cy="2619375"/>
                    </a:xfrm>
                    <a:prstGeom prst="rect">
                      <a:avLst/>
                    </a:prstGeom>
                    <a:ln/>
                  </pic:spPr>
                </pic:pic>
              </a:graphicData>
            </a:graphic>
          </wp:inline>
        </w:drawing>
      </w:r>
    </w:p>
    <w:p w14:paraId="42B624E2" w14:textId="77777777" w:rsidR="00444235" w:rsidRDefault="00444235">
      <w:pPr>
        <w:widowControl w:val="0"/>
      </w:pPr>
    </w:p>
    <w:p w14:paraId="60B1D54E" w14:textId="614A00A8" w:rsidR="00444235" w:rsidRDefault="006707ED">
      <w:pPr>
        <w:widowControl w:val="0"/>
      </w:pPr>
      <w:r>
        <w:t xml:space="preserve">A huge number of customers, approx. 45% aged over 60 have reacted positively to the offer. This is in line with the observations made by Dale </w:t>
      </w:r>
      <w:proofErr w:type="spellStart"/>
      <w:r>
        <w:t>Kintzel</w:t>
      </w:r>
      <w:proofErr w:type="spellEnd"/>
      <w:r>
        <w:t xml:space="preserve"> making this category very promising while building our predictive model. However, Young adults having high conversion rates is counter acting to the study made by Dale. Since not much data is available at the moment, as part of future study, interviews can be conducted with individuals in this age group to understand the reason better.</w:t>
      </w:r>
    </w:p>
    <w:p w14:paraId="2150FE0F" w14:textId="77777777" w:rsidR="00444235" w:rsidRDefault="00444235">
      <w:pPr>
        <w:widowControl w:val="0"/>
      </w:pPr>
    </w:p>
    <w:p w14:paraId="3B2F4E6E" w14:textId="77777777" w:rsidR="00444235" w:rsidRDefault="006707ED">
      <w:pPr>
        <w:widowControl w:val="0"/>
      </w:pPr>
      <w:r>
        <w:t>In addition to this, Chi-square test results have confirmed that there is indeed a significant difference in how individuals with differing age groups have responded to Term deposit offers making this variable very important during modelling.</w:t>
      </w:r>
    </w:p>
    <w:p w14:paraId="20E0A8A8" w14:textId="77777777" w:rsidR="00444235" w:rsidRDefault="00444235">
      <w:pPr>
        <w:widowControl w:val="0"/>
      </w:pPr>
    </w:p>
    <w:p w14:paraId="65B2EE93" w14:textId="77777777" w:rsidR="00444235" w:rsidRDefault="006707ED">
      <w:pPr>
        <w:widowControl w:val="0"/>
      </w:pPr>
      <w:commentRangeStart w:id="3"/>
      <w:r>
        <w:t xml:space="preserve">For modelling purpose, Adult, middle Aged and Pre-retirement groups with similar conversion rates have been combined into Working </w:t>
      </w:r>
      <w:proofErr w:type="gramStart"/>
      <w:r>
        <w:t>adults</w:t>
      </w:r>
      <w:proofErr w:type="gramEnd"/>
      <w:r>
        <w:t xml:space="preserve"> category.</w:t>
      </w:r>
      <w:commentRangeEnd w:id="3"/>
      <w:r>
        <w:commentReference w:id="3"/>
      </w:r>
    </w:p>
    <w:p w14:paraId="1C776A6D" w14:textId="77777777" w:rsidR="00444235" w:rsidRDefault="00444235">
      <w:pPr>
        <w:widowControl w:val="0"/>
        <w:jc w:val="right"/>
      </w:pPr>
    </w:p>
    <w:p w14:paraId="2C3A9617" w14:textId="77777777" w:rsidR="00444235" w:rsidRDefault="006707ED" w:rsidP="006707ED">
      <w:pPr>
        <w:widowControl w:val="0"/>
        <w:numPr>
          <w:ilvl w:val="1"/>
          <w:numId w:val="8"/>
        </w:numPr>
        <w:contextualSpacing/>
        <w:rPr>
          <w:b/>
          <w:smallCaps/>
          <w:color w:val="5B9BD5"/>
        </w:rPr>
      </w:pPr>
      <w:r>
        <w:rPr>
          <w:b/>
          <w:smallCaps/>
          <w:color w:val="5B9BD5"/>
        </w:rPr>
        <w:t>Jobs</w:t>
      </w:r>
    </w:p>
    <w:p w14:paraId="5E9CB690" w14:textId="77777777" w:rsidR="00444235" w:rsidRDefault="00444235">
      <w:pPr>
        <w:widowControl w:val="0"/>
        <w:ind w:left="1080"/>
        <w:rPr>
          <w:b/>
          <w:smallCaps/>
          <w:color w:val="5B9BD5"/>
        </w:rPr>
      </w:pPr>
    </w:p>
    <w:p w14:paraId="3D1493B8" w14:textId="77777777" w:rsidR="00444235" w:rsidRDefault="006707ED">
      <w:pPr>
        <w:widowControl w:val="0"/>
      </w:pPr>
      <w:r>
        <w:t>According to the dataset, Individuals who are retired, are students, unemployed or have administrative roles have higher conversion rates compared to those working in other roles.</w:t>
      </w:r>
    </w:p>
    <w:p w14:paraId="5973D8C7" w14:textId="77777777" w:rsidR="00444235" w:rsidRDefault="00444235">
      <w:pPr>
        <w:widowControl w:val="0"/>
        <w:ind w:left="1080"/>
        <w:rPr>
          <w:b/>
          <w:smallCaps/>
          <w:color w:val="5B9BD5"/>
        </w:rPr>
      </w:pPr>
    </w:p>
    <w:p w14:paraId="4C502974" w14:textId="77777777" w:rsidR="00444235" w:rsidRDefault="006707ED">
      <w:pPr>
        <w:widowControl w:val="0"/>
      </w:pPr>
      <w:r>
        <w:rPr>
          <w:noProof/>
        </w:rPr>
        <w:lastRenderedPageBreak/>
        <w:drawing>
          <wp:inline distT="114300" distB="114300" distL="114300" distR="114300" wp14:anchorId="2D067A3F" wp14:editId="6C8C881E">
            <wp:extent cx="3629025" cy="313372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3629025" cy="3133725"/>
                    </a:xfrm>
                    <a:prstGeom prst="rect">
                      <a:avLst/>
                    </a:prstGeom>
                    <a:ln/>
                  </pic:spPr>
                </pic:pic>
              </a:graphicData>
            </a:graphic>
          </wp:inline>
        </w:drawing>
      </w:r>
    </w:p>
    <w:p w14:paraId="3A5314D8" w14:textId="77777777" w:rsidR="00444235" w:rsidRDefault="006707ED">
      <w:pPr>
        <w:widowControl w:val="0"/>
      </w:pPr>
      <w:r>
        <w:t xml:space="preserve">Retired individuals do not draw regular incomes. Their main interest would be to invest all the savings that have been accumulated so far into low-risk safe return generating products such as term deposits. Also, the average age of retired individuals is 62 which supports the analysis derived from age variable. </w:t>
      </w:r>
    </w:p>
    <w:p w14:paraId="205363CF" w14:textId="77777777" w:rsidR="00444235" w:rsidRDefault="00444235">
      <w:pPr>
        <w:widowControl w:val="0"/>
      </w:pPr>
    </w:p>
    <w:p w14:paraId="3A28BEA9" w14:textId="77777777" w:rsidR="00444235" w:rsidRDefault="006707ED">
      <w:pPr>
        <w:widowControl w:val="0"/>
      </w:pPr>
      <w:r>
        <w:t>Students do not have a consistent source of income and are most likely to look for avenues that can grow their savings without having inherent risks until they reach their prime earning period. Blue-collar, housemaids and technicians have very low disposable incomes and tend to have minimum to no savings for them to be able to invest.</w:t>
      </w:r>
    </w:p>
    <w:p w14:paraId="482737A7" w14:textId="77777777" w:rsidR="00444235" w:rsidRDefault="00444235">
      <w:pPr>
        <w:widowControl w:val="0"/>
      </w:pPr>
    </w:p>
    <w:p w14:paraId="238EEED7" w14:textId="77777777" w:rsidR="00444235" w:rsidRDefault="006707ED">
      <w:pPr>
        <w:widowControl w:val="0"/>
      </w:pPr>
      <w:r>
        <w:t>On the other hand, risk taking, whether financial or social is a distinguishing characteristic of entrepreneurs. High-risk avenues like stocks and other equity based instruments are more rewarding for them than term deposits.</w:t>
      </w:r>
    </w:p>
    <w:p w14:paraId="3D6D7A88" w14:textId="77777777" w:rsidR="00444235" w:rsidRDefault="00444235">
      <w:pPr>
        <w:widowControl w:val="0"/>
      </w:pPr>
    </w:p>
    <w:p w14:paraId="2C0297BD" w14:textId="77777777" w:rsidR="00444235" w:rsidRDefault="006707ED">
      <w:pPr>
        <w:widowControl w:val="0"/>
      </w:pPr>
      <w:r>
        <w:t>It is interesting to see unemployed in the high conversion category. External data can be combined in future to arrive at a consensus.</w:t>
      </w:r>
    </w:p>
    <w:p w14:paraId="7A83E973" w14:textId="77777777" w:rsidR="00444235" w:rsidRDefault="00444235">
      <w:pPr>
        <w:widowControl w:val="0"/>
      </w:pPr>
    </w:p>
    <w:p w14:paraId="319FDF08" w14:textId="77777777" w:rsidR="00444235" w:rsidRDefault="006707ED">
      <w:pPr>
        <w:widowControl w:val="0"/>
      </w:pPr>
      <w:r>
        <w:t xml:space="preserve">Mean age of the top two categories has been calculated to see if the results support what has been observed while analyzing the Age category and there indeed do. Young adults represent 25 </w:t>
      </w:r>
      <w:proofErr w:type="spellStart"/>
      <w:r>
        <w:t>yrs</w:t>
      </w:r>
      <w:proofErr w:type="spellEnd"/>
      <w:r>
        <w:t xml:space="preserve"> age group and retired individuals represent individuals aged 60 </w:t>
      </w:r>
      <w:proofErr w:type="spellStart"/>
      <w:r>
        <w:t>yrs</w:t>
      </w:r>
      <w:proofErr w:type="spellEnd"/>
      <w:r>
        <w:t xml:space="preserve"> and more which in in-line with our previous observation.</w:t>
      </w:r>
    </w:p>
    <w:p w14:paraId="5D3C124B" w14:textId="77777777" w:rsidR="00444235" w:rsidRDefault="00444235">
      <w:pPr>
        <w:widowControl w:val="0"/>
      </w:pPr>
      <w:bookmarkStart w:id="4" w:name="_gjdgxs" w:colFirst="0" w:colLast="0"/>
      <w:bookmarkEnd w:id="4"/>
    </w:p>
    <w:p w14:paraId="64969FA9" w14:textId="77777777" w:rsidR="00444235" w:rsidRDefault="006707ED">
      <w:pPr>
        <w:widowControl w:val="0"/>
      </w:pPr>
      <w:r>
        <w:t>Chi-square analysis showed a statistically significant difference in deciding whether they wanted to take term deposits based on the kind of job that they were doing. An underlying factor for this could be the difference in salaries which could be considered for future analysis.</w:t>
      </w:r>
    </w:p>
    <w:p w14:paraId="73356362" w14:textId="77777777" w:rsidR="00213DD5" w:rsidRDefault="00213DD5">
      <w:pPr>
        <w:widowControl w:val="0"/>
        <w:rPr>
          <w:b/>
          <w:color w:val="FF0000"/>
        </w:rPr>
      </w:pPr>
    </w:p>
    <w:p w14:paraId="0177FD20" w14:textId="77777777" w:rsidR="00444235" w:rsidRDefault="00444235">
      <w:pPr>
        <w:widowControl w:val="0"/>
      </w:pPr>
    </w:p>
    <w:p w14:paraId="73366939" w14:textId="77777777" w:rsidR="00444235" w:rsidRDefault="006707ED" w:rsidP="006707ED">
      <w:pPr>
        <w:widowControl w:val="0"/>
        <w:numPr>
          <w:ilvl w:val="1"/>
          <w:numId w:val="8"/>
        </w:numPr>
        <w:contextualSpacing/>
        <w:rPr>
          <w:b/>
          <w:smallCaps/>
          <w:color w:val="5B9BD5"/>
        </w:rPr>
      </w:pPr>
      <w:r>
        <w:rPr>
          <w:b/>
          <w:smallCaps/>
          <w:color w:val="5B9BD5"/>
        </w:rPr>
        <w:lastRenderedPageBreak/>
        <w:t>Months of year</w:t>
      </w:r>
    </w:p>
    <w:p w14:paraId="096F9D2F" w14:textId="77777777" w:rsidR="00444235" w:rsidRDefault="00444235">
      <w:pPr>
        <w:widowControl w:val="0"/>
      </w:pPr>
    </w:p>
    <w:p w14:paraId="19EDBB44" w14:textId="77777777" w:rsidR="00444235" w:rsidRDefault="006707ED">
      <w:pPr>
        <w:widowControl w:val="0"/>
      </w:pPr>
      <w:r>
        <w:t xml:space="preserve">The Portuguese tax year runs concurrently with the calendar year from 1 January to 31 December. Individuals hold liquid cash until year-end in anticipation of unexpected expenditures over the course of that year. </w:t>
      </w:r>
    </w:p>
    <w:p w14:paraId="5035D31A" w14:textId="77777777" w:rsidR="00444235" w:rsidRDefault="00444235">
      <w:pPr>
        <w:widowControl w:val="0"/>
      </w:pPr>
    </w:p>
    <w:p w14:paraId="3BF07D83" w14:textId="77777777" w:rsidR="00444235" w:rsidRDefault="006707ED">
      <w:pPr>
        <w:widowControl w:val="0"/>
      </w:pPr>
      <w:r>
        <w:t>While locking funds in low-return investments such as term deposits in initial months itself might not be a good decision, year-end could be a good time to invest in them in order maximize tax benefits.</w:t>
      </w:r>
    </w:p>
    <w:p w14:paraId="140BE81A" w14:textId="77777777" w:rsidR="00444235" w:rsidRDefault="006707ED">
      <w:pPr>
        <w:widowControl w:val="0"/>
      </w:pPr>
      <w:r>
        <w:rPr>
          <w:noProof/>
        </w:rPr>
        <w:drawing>
          <wp:inline distT="114300" distB="114300" distL="114300" distR="114300" wp14:anchorId="664EE0CE" wp14:editId="7B132D0D">
            <wp:extent cx="3629025" cy="2619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29025" cy="2619375"/>
                    </a:xfrm>
                    <a:prstGeom prst="rect">
                      <a:avLst/>
                    </a:prstGeom>
                    <a:ln/>
                  </pic:spPr>
                </pic:pic>
              </a:graphicData>
            </a:graphic>
          </wp:inline>
        </w:drawing>
      </w:r>
    </w:p>
    <w:p w14:paraId="27D3FB4C" w14:textId="77777777" w:rsidR="00444235" w:rsidRDefault="006707ED">
      <w:r>
        <w:t>Data ranges from May 2008 to Nov 2010, thus reducing the possibility of random occurrences to a good extent.</w:t>
      </w:r>
    </w:p>
    <w:p w14:paraId="0A5C61E3" w14:textId="77777777" w:rsidR="00444235" w:rsidRDefault="00444235">
      <w:pPr>
        <w:widowControl w:val="0"/>
        <w:rPr>
          <w:b/>
        </w:rPr>
      </w:pPr>
    </w:p>
    <w:p w14:paraId="1523FBB0" w14:textId="77777777" w:rsidR="00444235" w:rsidRDefault="006707ED" w:rsidP="006707ED">
      <w:pPr>
        <w:widowControl w:val="0"/>
        <w:numPr>
          <w:ilvl w:val="1"/>
          <w:numId w:val="8"/>
        </w:numPr>
        <w:contextualSpacing/>
        <w:rPr>
          <w:b/>
          <w:smallCaps/>
          <w:color w:val="5B9BD5"/>
        </w:rPr>
      </w:pPr>
      <w:r>
        <w:rPr>
          <w:b/>
          <w:smallCaps/>
          <w:color w:val="5B9BD5"/>
        </w:rPr>
        <w:t>Marital status</w:t>
      </w:r>
    </w:p>
    <w:p w14:paraId="207B4796" w14:textId="77777777" w:rsidR="00444235" w:rsidRDefault="00444235">
      <w:pPr>
        <w:widowControl w:val="0"/>
        <w:ind w:left="1080"/>
      </w:pPr>
    </w:p>
    <w:p w14:paraId="34760542" w14:textId="77777777" w:rsidR="00444235" w:rsidRDefault="006707ED">
      <w:pPr>
        <w:widowControl w:val="0"/>
      </w:pPr>
      <w:r>
        <w:t xml:space="preserve">Not much can be inferred from marital status and its effect on the outcome in isolation. Each of the categories has close and similar conversion rates. </w:t>
      </w:r>
    </w:p>
    <w:p w14:paraId="2EB47E8F" w14:textId="77777777" w:rsidR="00444235" w:rsidRDefault="006707ED">
      <w:pPr>
        <w:widowControl w:val="0"/>
        <w:rPr>
          <w:b/>
          <w:smallCaps/>
          <w:color w:val="5B9BD5"/>
        </w:rPr>
      </w:pPr>
      <w:r>
        <w:rPr>
          <w:rFonts w:ascii="Helvetica Neue" w:eastAsia="Helvetica Neue" w:hAnsi="Helvetica Neue" w:cs="Helvetica Neue"/>
          <w:noProof/>
        </w:rPr>
        <w:drawing>
          <wp:inline distT="114300" distB="114300" distL="114300" distR="114300" wp14:anchorId="29B45358" wp14:editId="05EE281F">
            <wp:extent cx="3629025" cy="26193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629025" cy="2619375"/>
                    </a:xfrm>
                    <a:prstGeom prst="rect">
                      <a:avLst/>
                    </a:prstGeom>
                    <a:ln/>
                  </pic:spPr>
                </pic:pic>
              </a:graphicData>
            </a:graphic>
          </wp:inline>
        </w:drawing>
      </w:r>
    </w:p>
    <w:p w14:paraId="5D67F5A9" w14:textId="77777777" w:rsidR="00444235" w:rsidRDefault="00444235">
      <w:pPr>
        <w:widowControl w:val="0"/>
        <w:rPr>
          <w:rFonts w:ascii="Helvetica Neue" w:eastAsia="Helvetica Neue" w:hAnsi="Helvetica Neue" w:cs="Helvetica Neue"/>
        </w:rPr>
      </w:pPr>
    </w:p>
    <w:p w14:paraId="784839B2" w14:textId="77777777" w:rsidR="00444235" w:rsidRDefault="006707ED" w:rsidP="006707ED">
      <w:pPr>
        <w:widowControl w:val="0"/>
        <w:numPr>
          <w:ilvl w:val="1"/>
          <w:numId w:val="8"/>
        </w:numPr>
        <w:contextualSpacing/>
        <w:rPr>
          <w:b/>
          <w:smallCaps/>
          <w:color w:val="5B9BD5"/>
        </w:rPr>
      </w:pPr>
      <w:r>
        <w:rPr>
          <w:b/>
          <w:smallCaps/>
          <w:color w:val="5B9BD5"/>
        </w:rPr>
        <w:t>Contact</w:t>
      </w:r>
    </w:p>
    <w:p w14:paraId="05DA51B0" w14:textId="77777777" w:rsidR="00444235" w:rsidRDefault="00444235">
      <w:pPr>
        <w:widowControl w:val="0"/>
      </w:pPr>
    </w:p>
    <w:p w14:paraId="237C6F55" w14:textId="77777777" w:rsidR="00444235" w:rsidRDefault="006707ED">
      <w:pPr>
        <w:widowControl w:val="0"/>
      </w:pPr>
      <w:r>
        <w:t>It has been observed that the conversion rate for customers contacted via mobile phones is 3 times higher than those contacted through landlines. Mobile bank transactions are slowly gaining popularity among individuals with varying socio-economic backgrounds due to comfort and ease of operation and this would provide banks with customer's mobile information.</w:t>
      </w:r>
      <w:r>
        <w:rPr>
          <w:noProof/>
        </w:rPr>
        <w:drawing>
          <wp:anchor distT="114300" distB="114300" distL="114300" distR="114300" simplePos="0" relativeHeight="251659264" behindDoc="0" locked="0" layoutInCell="1" hidden="0" allowOverlap="1" wp14:anchorId="1C85D5E0" wp14:editId="556AB715">
            <wp:simplePos x="0" y="0"/>
            <wp:positionH relativeFrom="margin">
              <wp:posOffset>714375</wp:posOffset>
            </wp:positionH>
            <wp:positionV relativeFrom="paragraph">
              <wp:posOffset>1076325</wp:posOffset>
            </wp:positionV>
            <wp:extent cx="3629025" cy="2619375"/>
            <wp:effectExtent l="0" t="0" r="0" b="0"/>
            <wp:wrapTopAndBottom distT="114300" distB="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3629025" cy="2619375"/>
                    </a:xfrm>
                    <a:prstGeom prst="rect">
                      <a:avLst/>
                    </a:prstGeom>
                    <a:ln/>
                  </pic:spPr>
                </pic:pic>
              </a:graphicData>
            </a:graphic>
          </wp:anchor>
        </w:drawing>
      </w:r>
    </w:p>
    <w:p w14:paraId="77C7D1AA" w14:textId="77777777" w:rsidR="00444235" w:rsidRDefault="00444235">
      <w:pPr>
        <w:widowControl w:val="0"/>
      </w:pPr>
    </w:p>
    <w:p w14:paraId="47C35307" w14:textId="77777777" w:rsidR="00444235" w:rsidRDefault="006707ED">
      <w:pPr>
        <w:widowControl w:val="0"/>
      </w:pPr>
      <w:r>
        <w:t>This shift could directly impact outcomes of marketing campaigns in study and thereby improving campaign profits to a great extend; based on above observation if everything else remains constant, just by contacting all customers via mobiles could increase profits by 3 times.</w:t>
      </w:r>
    </w:p>
    <w:p w14:paraId="6F0805E5" w14:textId="77777777" w:rsidR="00DA281A" w:rsidRDefault="00DA281A">
      <w:pPr>
        <w:widowControl w:val="0"/>
      </w:pPr>
    </w:p>
    <w:p w14:paraId="2B551F84" w14:textId="77777777" w:rsidR="00444235" w:rsidRDefault="006707ED" w:rsidP="006707ED">
      <w:pPr>
        <w:widowControl w:val="0"/>
        <w:numPr>
          <w:ilvl w:val="1"/>
          <w:numId w:val="8"/>
        </w:numPr>
        <w:contextualSpacing/>
        <w:rPr>
          <w:b/>
          <w:smallCaps/>
          <w:color w:val="5B9BD5"/>
        </w:rPr>
      </w:pPr>
      <w:r>
        <w:rPr>
          <w:b/>
          <w:smallCaps/>
          <w:color w:val="5B9BD5"/>
        </w:rPr>
        <w:t>Loan</w:t>
      </w:r>
    </w:p>
    <w:p w14:paraId="7BA6DAF9" w14:textId="77777777" w:rsidR="00444235" w:rsidRDefault="006707ED">
      <w:pPr>
        <w:widowControl w:val="0"/>
        <w:ind w:left="720"/>
        <w:rPr>
          <w:b/>
          <w:smallCaps/>
          <w:color w:val="5B9BD5"/>
        </w:rPr>
      </w:pPr>
      <w:r>
        <w:rPr>
          <w:b/>
          <w:smallCaps/>
          <w:noProof/>
          <w:color w:val="5B9BD5"/>
        </w:rPr>
        <w:drawing>
          <wp:inline distT="114300" distB="114300" distL="114300" distR="114300" wp14:anchorId="79FE901E" wp14:editId="35EBD9E4">
            <wp:extent cx="3629025" cy="2619375"/>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3629025" cy="2619375"/>
                    </a:xfrm>
                    <a:prstGeom prst="rect">
                      <a:avLst/>
                    </a:prstGeom>
                    <a:ln/>
                  </pic:spPr>
                </pic:pic>
              </a:graphicData>
            </a:graphic>
          </wp:inline>
        </w:drawing>
      </w:r>
    </w:p>
    <w:p w14:paraId="4B2B825C" w14:textId="77777777" w:rsidR="00444235" w:rsidRDefault="006707ED">
      <w:pPr>
        <w:widowControl w:val="0"/>
      </w:pPr>
      <w:r>
        <w:lastRenderedPageBreak/>
        <w:t>The above graph represents how customers having prior loans have reacted towards the campaign compared to those who didn't. Conversion rates for both the categories are similar hence not much can be deduced from this variable. This variable is being dropped from further analysis.</w:t>
      </w:r>
    </w:p>
    <w:p w14:paraId="5F34DFA8" w14:textId="77777777" w:rsidR="00444235" w:rsidRDefault="00444235">
      <w:pPr>
        <w:widowControl w:val="0"/>
      </w:pPr>
    </w:p>
    <w:p w14:paraId="0A7520E0" w14:textId="77777777" w:rsidR="00444235" w:rsidRDefault="006707ED" w:rsidP="006707ED">
      <w:pPr>
        <w:widowControl w:val="0"/>
        <w:numPr>
          <w:ilvl w:val="1"/>
          <w:numId w:val="8"/>
        </w:numPr>
        <w:contextualSpacing/>
        <w:rPr>
          <w:b/>
          <w:smallCaps/>
          <w:color w:val="5B9BD5"/>
        </w:rPr>
      </w:pPr>
      <w:r>
        <w:rPr>
          <w:b/>
          <w:smallCaps/>
          <w:color w:val="5B9BD5"/>
        </w:rPr>
        <w:t>Housing(loan)</w:t>
      </w:r>
    </w:p>
    <w:p w14:paraId="4A7AF9FB" w14:textId="77777777" w:rsidR="00444235" w:rsidRDefault="00444235">
      <w:pPr>
        <w:widowControl w:val="0"/>
        <w:rPr>
          <w:b/>
          <w:smallCaps/>
          <w:color w:val="5B9BD5"/>
        </w:rPr>
      </w:pPr>
    </w:p>
    <w:p w14:paraId="6AD4EC65" w14:textId="77777777" w:rsidR="00444235" w:rsidRDefault="006707ED">
      <w:pPr>
        <w:widowControl w:val="0"/>
        <w:rPr>
          <w:b/>
          <w:smallCaps/>
          <w:color w:val="5B9BD5"/>
        </w:rPr>
      </w:pPr>
      <w:r>
        <w:rPr>
          <w:b/>
          <w:smallCaps/>
          <w:noProof/>
          <w:color w:val="5B9BD5"/>
        </w:rPr>
        <w:drawing>
          <wp:inline distT="114300" distB="114300" distL="114300" distR="114300" wp14:anchorId="3412D792" wp14:editId="51E4CA6A">
            <wp:extent cx="3629025" cy="26193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629025" cy="2619375"/>
                    </a:xfrm>
                    <a:prstGeom prst="rect">
                      <a:avLst/>
                    </a:prstGeom>
                    <a:ln/>
                  </pic:spPr>
                </pic:pic>
              </a:graphicData>
            </a:graphic>
          </wp:inline>
        </w:drawing>
      </w:r>
    </w:p>
    <w:p w14:paraId="262CF89B" w14:textId="67C15194" w:rsidR="00444235" w:rsidRDefault="006707ED">
      <w:pPr>
        <w:widowControl w:val="0"/>
      </w:pPr>
      <w:r>
        <w:t>In the case of customers with/without housing loans,</w:t>
      </w:r>
      <w:r w:rsidR="00DA281A">
        <w:t xml:space="preserve"> </w:t>
      </w:r>
      <w:r>
        <w:t>conversion rates are similar hence not much can be deduced from this variable. This variable is being dropped from further analysis.</w:t>
      </w:r>
    </w:p>
    <w:p w14:paraId="264A0855" w14:textId="77777777" w:rsidR="00444235" w:rsidRDefault="00444235">
      <w:pPr>
        <w:widowControl w:val="0"/>
        <w:rPr>
          <w:b/>
          <w:smallCaps/>
          <w:color w:val="5B9BD5"/>
        </w:rPr>
      </w:pPr>
    </w:p>
    <w:p w14:paraId="012E7D4C" w14:textId="77777777" w:rsidR="00444235" w:rsidRDefault="006707ED" w:rsidP="006707ED">
      <w:pPr>
        <w:widowControl w:val="0"/>
        <w:numPr>
          <w:ilvl w:val="1"/>
          <w:numId w:val="8"/>
        </w:numPr>
        <w:contextualSpacing/>
        <w:rPr>
          <w:b/>
          <w:smallCaps/>
          <w:color w:val="5B9BD5"/>
        </w:rPr>
      </w:pPr>
      <w:r>
        <w:rPr>
          <w:b/>
          <w:smallCaps/>
          <w:color w:val="5B9BD5"/>
        </w:rPr>
        <w:t>Education</w:t>
      </w:r>
    </w:p>
    <w:p w14:paraId="52023476" w14:textId="77777777" w:rsidR="00DA281A" w:rsidRDefault="00DA281A">
      <w:pPr>
        <w:widowControl w:val="0"/>
      </w:pPr>
    </w:p>
    <w:p w14:paraId="6F898CF8" w14:textId="1B654D88" w:rsidR="00444235" w:rsidRDefault="00DA281A">
      <w:pPr>
        <w:widowControl w:val="0"/>
      </w:pPr>
      <w:r>
        <w:rPr>
          <w:b/>
          <w:smallCaps/>
          <w:noProof/>
          <w:color w:val="5B9BD5"/>
        </w:rPr>
        <w:drawing>
          <wp:inline distT="114300" distB="114300" distL="114300" distR="114300" wp14:anchorId="796ADA8E" wp14:editId="70DDFEA9">
            <wp:extent cx="3594735" cy="3202940"/>
            <wp:effectExtent l="0" t="0" r="12065"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94735" cy="3202940"/>
                    </a:xfrm>
                    <a:prstGeom prst="rect">
                      <a:avLst/>
                    </a:prstGeom>
                    <a:ln/>
                  </pic:spPr>
                </pic:pic>
              </a:graphicData>
            </a:graphic>
          </wp:inline>
        </w:drawing>
      </w:r>
    </w:p>
    <w:p w14:paraId="1ED209B3" w14:textId="509ED917" w:rsidR="00DA281A" w:rsidRPr="00DA281A" w:rsidRDefault="00DA281A">
      <w:pPr>
        <w:widowControl w:val="0"/>
      </w:pPr>
      <w:r>
        <w:lastRenderedPageBreak/>
        <w:t>Similar conversion rates have been observed across all education categories other than illiterate category. However, sample size of this category is negligible compared to that of customers with some kind of education background.</w:t>
      </w:r>
    </w:p>
    <w:p w14:paraId="02138CE2" w14:textId="77777777" w:rsidR="00444235" w:rsidRDefault="00444235" w:rsidP="00DA281A">
      <w:pPr>
        <w:widowControl w:val="0"/>
        <w:rPr>
          <w:b/>
          <w:smallCaps/>
          <w:color w:val="5B9BD5"/>
        </w:rPr>
      </w:pPr>
    </w:p>
    <w:p w14:paraId="43107AFD" w14:textId="77777777" w:rsidR="00444235" w:rsidRDefault="006707ED" w:rsidP="006707ED">
      <w:pPr>
        <w:widowControl w:val="0"/>
        <w:numPr>
          <w:ilvl w:val="1"/>
          <w:numId w:val="8"/>
        </w:numPr>
        <w:contextualSpacing/>
        <w:rPr>
          <w:b/>
          <w:smallCaps/>
          <w:color w:val="5B9BD5"/>
        </w:rPr>
      </w:pPr>
      <w:proofErr w:type="spellStart"/>
      <w:r>
        <w:rPr>
          <w:b/>
          <w:smallCaps/>
          <w:color w:val="5B9BD5"/>
        </w:rPr>
        <w:t>pDays</w:t>
      </w:r>
      <w:proofErr w:type="spellEnd"/>
    </w:p>
    <w:p w14:paraId="6A4B214A" w14:textId="77777777" w:rsidR="00444235" w:rsidRDefault="00444235">
      <w:pPr>
        <w:widowControl w:val="0"/>
        <w:ind w:left="720"/>
        <w:rPr>
          <w:b/>
          <w:smallCaps/>
          <w:color w:val="5B9BD5"/>
        </w:rPr>
      </w:pPr>
    </w:p>
    <w:p w14:paraId="5F48FB82" w14:textId="77777777" w:rsidR="00444235" w:rsidRDefault="006707ED">
      <w:pPr>
        <w:widowControl w:val="0"/>
      </w:pPr>
      <w:r>
        <w:t>Approx. 90% of the customers have not been contacted for any marketing campaigns in the past. This variable will not help in predicting outcome of the campaign and therefore will be dropped from further analysis.</w:t>
      </w:r>
    </w:p>
    <w:p w14:paraId="0DE58C16" w14:textId="77777777" w:rsidR="00444235" w:rsidRDefault="00444235">
      <w:pPr>
        <w:widowControl w:val="0"/>
        <w:rPr>
          <w:b/>
          <w:smallCaps/>
          <w:color w:val="5B9BD5"/>
        </w:rPr>
      </w:pPr>
    </w:p>
    <w:p w14:paraId="3A3BE403" w14:textId="77777777" w:rsidR="00444235" w:rsidRDefault="006707ED" w:rsidP="006707ED">
      <w:pPr>
        <w:widowControl w:val="0"/>
        <w:numPr>
          <w:ilvl w:val="1"/>
          <w:numId w:val="8"/>
        </w:numPr>
        <w:contextualSpacing/>
        <w:rPr>
          <w:b/>
          <w:smallCaps/>
          <w:color w:val="5B9BD5"/>
        </w:rPr>
      </w:pPr>
      <w:proofErr w:type="spellStart"/>
      <w:r>
        <w:rPr>
          <w:b/>
          <w:smallCaps/>
          <w:color w:val="5B9BD5"/>
        </w:rPr>
        <w:t>poutcome</w:t>
      </w:r>
      <w:proofErr w:type="spellEnd"/>
    </w:p>
    <w:p w14:paraId="26A70D86" w14:textId="77777777" w:rsidR="00444235" w:rsidRDefault="00444235">
      <w:pPr>
        <w:widowControl w:val="0"/>
        <w:ind w:left="720"/>
        <w:rPr>
          <w:b/>
          <w:smallCaps/>
          <w:color w:val="5B9BD5"/>
        </w:rPr>
      </w:pPr>
    </w:p>
    <w:p w14:paraId="71BE9DA0" w14:textId="22C22A6F" w:rsidR="00444235" w:rsidRDefault="006707ED">
      <w:pPr>
        <w:widowControl w:val="0"/>
      </w:pPr>
      <w:r>
        <w:t>P</w:t>
      </w:r>
      <w:r w:rsidR="00DA281A">
        <w:t>revious campaign outcome is non-</w:t>
      </w:r>
      <w:r>
        <w:t>existent for 90% of the customers.</w:t>
      </w:r>
      <w:r w:rsidR="00DA281A">
        <w:t xml:space="preserve"> </w:t>
      </w:r>
      <w:r>
        <w:t>This variable will not add any value while trying to predict current campaigns outcome and hence will be dropped from further analysis.</w:t>
      </w:r>
    </w:p>
    <w:p w14:paraId="38B1FC0F" w14:textId="77777777" w:rsidR="00444235" w:rsidRDefault="00444235">
      <w:pPr>
        <w:widowControl w:val="0"/>
      </w:pPr>
    </w:p>
    <w:p w14:paraId="1F1FABE2" w14:textId="77777777" w:rsidR="00444235" w:rsidRDefault="006707ED" w:rsidP="006707ED">
      <w:pPr>
        <w:widowControl w:val="0"/>
        <w:numPr>
          <w:ilvl w:val="1"/>
          <w:numId w:val="8"/>
        </w:numPr>
        <w:contextualSpacing/>
        <w:rPr>
          <w:b/>
          <w:smallCaps/>
          <w:color w:val="5B9BD5"/>
        </w:rPr>
      </w:pPr>
      <w:r>
        <w:rPr>
          <w:b/>
          <w:smallCaps/>
          <w:color w:val="5B9BD5"/>
        </w:rPr>
        <w:t>previous</w:t>
      </w:r>
    </w:p>
    <w:p w14:paraId="1D11CE2D" w14:textId="77777777" w:rsidR="00444235" w:rsidRDefault="00444235">
      <w:pPr>
        <w:widowControl w:val="0"/>
      </w:pPr>
    </w:p>
    <w:p w14:paraId="4F1F5C5A" w14:textId="77777777" w:rsidR="00444235" w:rsidRDefault="006707ED">
      <w:pPr>
        <w:widowControl w:val="0"/>
        <w:rPr>
          <w:b/>
          <w:smallCaps/>
          <w:color w:val="5B9BD5"/>
        </w:rPr>
      </w:pPr>
      <w:r>
        <w:t xml:space="preserve">This variable is same as </w:t>
      </w:r>
      <w:proofErr w:type="spellStart"/>
      <w:r>
        <w:t>poutcome</w:t>
      </w:r>
      <w:proofErr w:type="spellEnd"/>
      <w:r>
        <w:t>. It is the number of contacts performed before this campaign and for this client. This variable shall be dropped as well.</w:t>
      </w:r>
    </w:p>
    <w:p w14:paraId="4A350E95" w14:textId="77777777" w:rsidR="00444235" w:rsidRDefault="00444235" w:rsidP="00DA281A">
      <w:pPr>
        <w:widowControl w:val="0"/>
        <w:rPr>
          <w:b/>
          <w:smallCaps/>
          <w:color w:val="5B9BD5"/>
        </w:rPr>
      </w:pPr>
    </w:p>
    <w:p w14:paraId="707D5247" w14:textId="77777777" w:rsidR="00444235" w:rsidRDefault="006707ED" w:rsidP="006707ED">
      <w:pPr>
        <w:widowControl w:val="0"/>
        <w:numPr>
          <w:ilvl w:val="1"/>
          <w:numId w:val="8"/>
        </w:numPr>
        <w:contextualSpacing/>
        <w:rPr>
          <w:b/>
          <w:smallCaps/>
          <w:color w:val="5B9BD5"/>
        </w:rPr>
      </w:pPr>
      <w:r>
        <w:rPr>
          <w:b/>
          <w:smallCaps/>
          <w:color w:val="5B9BD5"/>
        </w:rPr>
        <w:t>Macro-Economic factors</w:t>
      </w:r>
    </w:p>
    <w:p w14:paraId="12CA6588" w14:textId="77777777" w:rsidR="00444235" w:rsidRDefault="00444235">
      <w:pPr>
        <w:widowControl w:val="0"/>
        <w:ind w:left="1080"/>
        <w:rPr>
          <w:b/>
          <w:smallCaps/>
          <w:color w:val="5B9BD5"/>
        </w:rPr>
      </w:pPr>
    </w:p>
    <w:p w14:paraId="79A5D012" w14:textId="77777777" w:rsidR="00444235" w:rsidRDefault="006707ED">
      <w:pPr>
        <w:widowControl w:val="0"/>
      </w:pPr>
      <w:r>
        <w:t xml:space="preserve">Following macro-economic factors have been considered in this study. A correlation matrix has been created to see if these factors had any relation among themselves </w:t>
      </w:r>
    </w:p>
    <w:p w14:paraId="692C2F2F" w14:textId="77777777" w:rsidR="00444235" w:rsidRDefault="00444235">
      <w:pPr>
        <w:widowControl w:val="0"/>
        <w:rPr>
          <w:b/>
        </w:rPr>
      </w:pPr>
    </w:p>
    <w:tbl>
      <w:tblPr>
        <w:tblStyle w:val="a2"/>
        <w:tblW w:w="9720" w:type="dxa"/>
        <w:tblInd w:w="-72" w:type="dxa"/>
        <w:tblLayout w:type="fixed"/>
        <w:tblLook w:val="0400" w:firstRow="0" w:lastRow="0" w:firstColumn="0" w:lastColumn="0" w:noHBand="0" w:noVBand="1"/>
      </w:tblPr>
      <w:tblGrid>
        <w:gridCol w:w="1850"/>
        <w:gridCol w:w="1667"/>
        <w:gridCol w:w="1793"/>
        <w:gridCol w:w="1710"/>
        <w:gridCol w:w="1075"/>
        <w:gridCol w:w="1625"/>
      </w:tblGrid>
      <w:tr w:rsidR="00444235" w14:paraId="5F587C5E" w14:textId="77777777" w:rsidTr="00AE46A4">
        <w:trPr>
          <w:trHeight w:val="600"/>
        </w:trPr>
        <w:tc>
          <w:tcPr>
            <w:tcW w:w="1850" w:type="dxa"/>
            <w:tcBorders>
              <w:top w:val="single" w:sz="4" w:space="0" w:color="000000"/>
              <w:left w:val="single" w:sz="4" w:space="0" w:color="000000"/>
              <w:bottom w:val="single" w:sz="4" w:space="0" w:color="000000"/>
              <w:right w:val="single" w:sz="4" w:space="0" w:color="000000"/>
            </w:tcBorders>
            <w:shd w:val="clear" w:color="auto" w:fill="B3B3B3"/>
            <w:vAlign w:val="bottom"/>
          </w:tcPr>
          <w:p w14:paraId="5F1B0699" w14:textId="77777777" w:rsidR="00444235" w:rsidRDefault="006707ED">
            <w:pPr>
              <w:jc w:val="center"/>
              <w:rPr>
                <w:b/>
              </w:rPr>
            </w:pPr>
            <w:r>
              <w:rPr>
                <w:b/>
              </w:rPr>
              <w:t>CORRELATION MATRIX</w:t>
            </w:r>
          </w:p>
        </w:tc>
        <w:tc>
          <w:tcPr>
            <w:tcW w:w="1667" w:type="dxa"/>
            <w:tcBorders>
              <w:top w:val="single" w:sz="4" w:space="0" w:color="000000"/>
              <w:left w:val="nil"/>
              <w:bottom w:val="single" w:sz="4" w:space="0" w:color="000000"/>
              <w:right w:val="single" w:sz="4" w:space="0" w:color="000000"/>
            </w:tcBorders>
            <w:shd w:val="clear" w:color="auto" w:fill="auto"/>
            <w:vAlign w:val="bottom"/>
          </w:tcPr>
          <w:p w14:paraId="2AD90455" w14:textId="77777777" w:rsidR="00444235" w:rsidRDefault="006707ED">
            <w:pPr>
              <w:jc w:val="center"/>
              <w:rPr>
                <w:b/>
              </w:rPr>
            </w:pPr>
            <w:proofErr w:type="spellStart"/>
            <w:proofErr w:type="gramStart"/>
            <w:r>
              <w:rPr>
                <w:b/>
              </w:rPr>
              <w:t>emp.var.rate</w:t>
            </w:r>
            <w:proofErr w:type="spellEnd"/>
            <w:proofErr w:type="gramEnd"/>
          </w:p>
        </w:tc>
        <w:tc>
          <w:tcPr>
            <w:tcW w:w="1793" w:type="dxa"/>
            <w:tcBorders>
              <w:top w:val="single" w:sz="4" w:space="0" w:color="000000"/>
              <w:left w:val="nil"/>
              <w:bottom w:val="single" w:sz="4" w:space="0" w:color="000000"/>
              <w:right w:val="single" w:sz="4" w:space="0" w:color="000000"/>
            </w:tcBorders>
            <w:shd w:val="clear" w:color="auto" w:fill="auto"/>
            <w:vAlign w:val="bottom"/>
          </w:tcPr>
          <w:p w14:paraId="6288082B" w14:textId="77777777" w:rsidR="00444235" w:rsidRDefault="006707ED">
            <w:pPr>
              <w:jc w:val="center"/>
              <w:rPr>
                <w:b/>
              </w:rPr>
            </w:pPr>
            <w:proofErr w:type="spellStart"/>
            <w:r>
              <w:rPr>
                <w:b/>
              </w:rPr>
              <w:t>cons.price.idx</w:t>
            </w:r>
            <w:proofErr w:type="spellEnd"/>
          </w:p>
        </w:tc>
        <w:tc>
          <w:tcPr>
            <w:tcW w:w="1710" w:type="dxa"/>
            <w:tcBorders>
              <w:top w:val="single" w:sz="4" w:space="0" w:color="000000"/>
              <w:left w:val="nil"/>
              <w:bottom w:val="single" w:sz="4" w:space="0" w:color="000000"/>
              <w:right w:val="single" w:sz="4" w:space="0" w:color="000000"/>
            </w:tcBorders>
            <w:shd w:val="clear" w:color="auto" w:fill="auto"/>
            <w:vAlign w:val="bottom"/>
          </w:tcPr>
          <w:p w14:paraId="17AE4AEA" w14:textId="77777777" w:rsidR="00444235" w:rsidRDefault="006707ED">
            <w:pPr>
              <w:jc w:val="center"/>
              <w:rPr>
                <w:b/>
              </w:rPr>
            </w:pPr>
            <w:proofErr w:type="spellStart"/>
            <w:r>
              <w:rPr>
                <w:b/>
              </w:rPr>
              <w:t>cons.conf.idx</w:t>
            </w:r>
            <w:proofErr w:type="spellEnd"/>
          </w:p>
        </w:tc>
        <w:tc>
          <w:tcPr>
            <w:tcW w:w="1075" w:type="dxa"/>
            <w:tcBorders>
              <w:top w:val="single" w:sz="4" w:space="0" w:color="000000"/>
              <w:left w:val="nil"/>
              <w:bottom w:val="single" w:sz="4" w:space="0" w:color="000000"/>
              <w:right w:val="single" w:sz="4" w:space="0" w:color="000000"/>
            </w:tcBorders>
            <w:shd w:val="clear" w:color="auto" w:fill="auto"/>
            <w:vAlign w:val="bottom"/>
          </w:tcPr>
          <w:p w14:paraId="147CBF10" w14:textId="77777777" w:rsidR="00444235" w:rsidRDefault="006707ED">
            <w:pPr>
              <w:jc w:val="center"/>
              <w:rPr>
                <w:b/>
              </w:rPr>
            </w:pPr>
            <w:r>
              <w:rPr>
                <w:b/>
              </w:rPr>
              <w:t>euribor3m</w:t>
            </w:r>
          </w:p>
        </w:tc>
        <w:tc>
          <w:tcPr>
            <w:tcW w:w="1625" w:type="dxa"/>
            <w:tcBorders>
              <w:top w:val="single" w:sz="4" w:space="0" w:color="000000"/>
              <w:left w:val="nil"/>
              <w:bottom w:val="single" w:sz="4" w:space="0" w:color="000000"/>
              <w:right w:val="single" w:sz="4" w:space="0" w:color="000000"/>
            </w:tcBorders>
            <w:shd w:val="clear" w:color="auto" w:fill="auto"/>
            <w:vAlign w:val="bottom"/>
          </w:tcPr>
          <w:p w14:paraId="10BA8A4E" w14:textId="77777777" w:rsidR="00444235" w:rsidRDefault="006707ED">
            <w:pPr>
              <w:jc w:val="center"/>
              <w:rPr>
                <w:b/>
              </w:rPr>
            </w:pPr>
            <w:proofErr w:type="spellStart"/>
            <w:proofErr w:type="gramStart"/>
            <w:r>
              <w:rPr>
                <w:b/>
              </w:rPr>
              <w:t>nr.employed</w:t>
            </w:r>
            <w:proofErr w:type="spellEnd"/>
            <w:proofErr w:type="gramEnd"/>
          </w:p>
        </w:tc>
      </w:tr>
      <w:tr w:rsidR="00444235" w14:paraId="43C73B28"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60A81E87" w14:textId="77777777" w:rsidR="00444235" w:rsidRDefault="006707ED">
            <w:pPr>
              <w:jc w:val="center"/>
              <w:rPr>
                <w:b/>
              </w:rPr>
            </w:pPr>
            <w:proofErr w:type="spellStart"/>
            <w:proofErr w:type="gramStart"/>
            <w:r>
              <w:rPr>
                <w:b/>
              </w:rPr>
              <w:t>emp.var.rate</w:t>
            </w:r>
            <w:proofErr w:type="spellEnd"/>
            <w:proofErr w:type="gramEnd"/>
          </w:p>
        </w:tc>
        <w:tc>
          <w:tcPr>
            <w:tcW w:w="1667" w:type="dxa"/>
            <w:tcBorders>
              <w:top w:val="single" w:sz="4" w:space="0" w:color="000000"/>
              <w:left w:val="nil"/>
              <w:bottom w:val="single" w:sz="4" w:space="0" w:color="000000"/>
              <w:right w:val="single" w:sz="4" w:space="0" w:color="000000"/>
            </w:tcBorders>
            <w:shd w:val="clear" w:color="auto" w:fill="B3B3B3"/>
            <w:vAlign w:val="bottom"/>
          </w:tcPr>
          <w:p w14:paraId="2CA80EF7" w14:textId="77777777" w:rsidR="00444235" w:rsidRDefault="006707ED">
            <w:pPr>
              <w:jc w:val="center"/>
              <w:rPr>
                <w:highlight w:val="yellow"/>
              </w:rPr>
            </w:pPr>
            <w:r>
              <w:t>1</w:t>
            </w:r>
          </w:p>
        </w:tc>
        <w:tc>
          <w:tcPr>
            <w:tcW w:w="1793" w:type="dxa"/>
            <w:tcBorders>
              <w:top w:val="nil"/>
              <w:left w:val="nil"/>
              <w:bottom w:val="single" w:sz="4" w:space="0" w:color="000000"/>
              <w:right w:val="single" w:sz="4" w:space="0" w:color="000000"/>
            </w:tcBorders>
            <w:shd w:val="clear" w:color="auto" w:fill="auto"/>
            <w:vAlign w:val="bottom"/>
          </w:tcPr>
          <w:p w14:paraId="4652DF1D" w14:textId="77777777" w:rsidR="00444235" w:rsidRDefault="006707ED">
            <w:pPr>
              <w:jc w:val="center"/>
            </w:pPr>
            <w:r w:rsidRPr="00AE46A4">
              <w:rPr>
                <w:highlight w:val="yellow"/>
              </w:rPr>
              <w:t>0.775</w:t>
            </w:r>
          </w:p>
        </w:tc>
        <w:tc>
          <w:tcPr>
            <w:tcW w:w="1710" w:type="dxa"/>
            <w:tcBorders>
              <w:top w:val="nil"/>
              <w:left w:val="nil"/>
              <w:bottom w:val="single" w:sz="4" w:space="0" w:color="000000"/>
              <w:right w:val="single" w:sz="4" w:space="0" w:color="000000"/>
            </w:tcBorders>
            <w:shd w:val="clear" w:color="auto" w:fill="auto"/>
            <w:vAlign w:val="bottom"/>
          </w:tcPr>
          <w:p w14:paraId="74463D04" w14:textId="77777777" w:rsidR="00444235" w:rsidRDefault="006707ED">
            <w:pPr>
              <w:jc w:val="center"/>
            </w:pPr>
            <w:r>
              <w:t>0.211</w:t>
            </w:r>
          </w:p>
        </w:tc>
        <w:tc>
          <w:tcPr>
            <w:tcW w:w="1075" w:type="dxa"/>
            <w:tcBorders>
              <w:top w:val="nil"/>
              <w:left w:val="nil"/>
              <w:bottom w:val="single" w:sz="4" w:space="0" w:color="000000"/>
              <w:right w:val="single" w:sz="4" w:space="0" w:color="000000"/>
            </w:tcBorders>
            <w:shd w:val="clear" w:color="auto" w:fill="auto"/>
            <w:vAlign w:val="bottom"/>
          </w:tcPr>
          <w:p w14:paraId="459FA85B" w14:textId="77777777" w:rsidR="00444235" w:rsidRDefault="006707ED">
            <w:pPr>
              <w:jc w:val="center"/>
            </w:pPr>
            <w:r w:rsidRPr="00AE46A4">
              <w:rPr>
                <w:highlight w:val="yellow"/>
              </w:rPr>
              <w:t>0.972</w:t>
            </w:r>
          </w:p>
        </w:tc>
        <w:tc>
          <w:tcPr>
            <w:tcW w:w="1625" w:type="dxa"/>
            <w:tcBorders>
              <w:top w:val="nil"/>
              <w:left w:val="nil"/>
              <w:bottom w:val="single" w:sz="4" w:space="0" w:color="000000"/>
              <w:right w:val="single" w:sz="4" w:space="0" w:color="000000"/>
            </w:tcBorders>
            <w:shd w:val="clear" w:color="auto" w:fill="auto"/>
            <w:vAlign w:val="bottom"/>
          </w:tcPr>
          <w:p w14:paraId="190A8619" w14:textId="77777777" w:rsidR="00444235" w:rsidRDefault="006707ED">
            <w:pPr>
              <w:jc w:val="center"/>
            </w:pPr>
            <w:r w:rsidRPr="00AE46A4">
              <w:rPr>
                <w:highlight w:val="yellow"/>
              </w:rPr>
              <w:t>0.907</w:t>
            </w:r>
          </w:p>
        </w:tc>
      </w:tr>
      <w:tr w:rsidR="00444235" w14:paraId="218EC5D7" w14:textId="77777777" w:rsidTr="00AE46A4">
        <w:trPr>
          <w:trHeight w:val="448"/>
        </w:trPr>
        <w:tc>
          <w:tcPr>
            <w:tcW w:w="1850" w:type="dxa"/>
            <w:tcBorders>
              <w:top w:val="nil"/>
              <w:left w:val="single" w:sz="4" w:space="0" w:color="000000"/>
              <w:bottom w:val="single" w:sz="4" w:space="0" w:color="000000"/>
              <w:right w:val="single" w:sz="4" w:space="0" w:color="000000"/>
            </w:tcBorders>
            <w:shd w:val="clear" w:color="auto" w:fill="auto"/>
            <w:vAlign w:val="bottom"/>
          </w:tcPr>
          <w:p w14:paraId="4D3551B6" w14:textId="77777777" w:rsidR="00444235" w:rsidRDefault="006707ED">
            <w:pPr>
              <w:jc w:val="center"/>
            </w:pPr>
            <w:proofErr w:type="spellStart"/>
            <w:r>
              <w:t>cons.price.idx</w:t>
            </w:r>
            <w:proofErr w:type="spellEnd"/>
          </w:p>
        </w:tc>
        <w:tc>
          <w:tcPr>
            <w:tcW w:w="1667" w:type="dxa"/>
            <w:tcBorders>
              <w:top w:val="nil"/>
              <w:left w:val="nil"/>
              <w:bottom w:val="single" w:sz="4" w:space="0" w:color="000000"/>
              <w:right w:val="single" w:sz="4" w:space="0" w:color="000000"/>
            </w:tcBorders>
            <w:shd w:val="clear" w:color="auto" w:fill="auto"/>
            <w:vAlign w:val="bottom"/>
          </w:tcPr>
          <w:p w14:paraId="118C8757" w14:textId="77777777" w:rsidR="00444235" w:rsidRDefault="006707ED">
            <w:pPr>
              <w:jc w:val="center"/>
            </w:pPr>
            <w:r w:rsidRPr="00AE46A4">
              <w:rPr>
                <w:highlight w:val="yellow"/>
              </w:rPr>
              <w:t>0.775</w:t>
            </w:r>
          </w:p>
        </w:tc>
        <w:tc>
          <w:tcPr>
            <w:tcW w:w="1793" w:type="dxa"/>
            <w:tcBorders>
              <w:top w:val="single" w:sz="4" w:space="0" w:color="000000"/>
              <w:left w:val="nil"/>
              <w:bottom w:val="single" w:sz="4" w:space="0" w:color="000000"/>
              <w:right w:val="single" w:sz="4" w:space="0" w:color="000000"/>
            </w:tcBorders>
            <w:shd w:val="clear" w:color="auto" w:fill="B3B3B3"/>
            <w:vAlign w:val="bottom"/>
          </w:tcPr>
          <w:p w14:paraId="5730CE60" w14:textId="77777777" w:rsidR="00444235" w:rsidRDefault="006707ED">
            <w:pPr>
              <w:jc w:val="center"/>
            </w:pPr>
            <w:r>
              <w:t>1</w:t>
            </w:r>
          </w:p>
        </w:tc>
        <w:tc>
          <w:tcPr>
            <w:tcW w:w="1710" w:type="dxa"/>
            <w:tcBorders>
              <w:top w:val="nil"/>
              <w:left w:val="nil"/>
              <w:bottom w:val="single" w:sz="4" w:space="0" w:color="000000"/>
              <w:right w:val="single" w:sz="4" w:space="0" w:color="000000"/>
            </w:tcBorders>
            <w:shd w:val="clear" w:color="auto" w:fill="auto"/>
            <w:vAlign w:val="bottom"/>
          </w:tcPr>
          <w:p w14:paraId="066A1471" w14:textId="77777777" w:rsidR="00444235" w:rsidRDefault="006707ED">
            <w:pPr>
              <w:jc w:val="center"/>
            </w:pPr>
            <w:r>
              <w:t>0.070</w:t>
            </w:r>
          </w:p>
        </w:tc>
        <w:tc>
          <w:tcPr>
            <w:tcW w:w="1075" w:type="dxa"/>
            <w:tcBorders>
              <w:top w:val="nil"/>
              <w:left w:val="nil"/>
              <w:bottom w:val="single" w:sz="4" w:space="0" w:color="000000"/>
              <w:right w:val="single" w:sz="4" w:space="0" w:color="000000"/>
            </w:tcBorders>
            <w:shd w:val="clear" w:color="auto" w:fill="auto"/>
            <w:vAlign w:val="bottom"/>
          </w:tcPr>
          <w:p w14:paraId="2E9EE52E" w14:textId="77777777" w:rsidR="00444235" w:rsidRDefault="006707ED">
            <w:pPr>
              <w:jc w:val="center"/>
            </w:pPr>
            <w:r>
              <w:t>0.689</w:t>
            </w:r>
          </w:p>
        </w:tc>
        <w:tc>
          <w:tcPr>
            <w:tcW w:w="1625" w:type="dxa"/>
            <w:tcBorders>
              <w:top w:val="nil"/>
              <w:left w:val="nil"/>
              <w:bottom w:val="single" w:sz="4" w:space="0" w:color="000000"/>
              <w:right w:val="single" w:sz="4" w:space="0" w:color="000000"/>
            </w:tcBorders>
            <w:shd w:val="clear" w:color="auto" w:fill="auto"/>
            <w:vAlign w:val="bottom"/>
          </w:tcPr>
          <w:p w14:paraId="20CADD0B" w14:textId="77777777" w:rsidR="00444235" w:rsidRDefault="006707ED">
            <w:pPr>
              <w:jc w:val="center"/>
            </w:pPr>
            <w:r>
              <w:t>0.524</w:t>
            </w:r>
          </w:p>
        </w:tc>
      </w:tr>
      <w:tr w:rsidR="00444235" w14:paraId="27CE8368"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7D489095" w14:textId="77777777" w:rsidR="00444235" w:rsidRDefault="006707ED">
            <w:pPr>
              <w:jc w:val="center"/>
              <w:rPr>
                <w:b/>
              </w:rPr>
            </w:pPr>
            <w:proofErr w:type="spellStart"/>
            <w:r>
              <w:rPr>
                <w:b/>
              </w:rPr>
              <w:t>cons.conf.idx</w:t>
            </w:r>
            <w:proofErr w:type="spellEnd"/>
          </w:p>
        </w:tc>
        <w:tc>
          <w:tcPr>
            <w:tcW w:w="1667" w:type="dxa"/>
            <w:tcBorders>
              <w:top w:val="nil"/>
              <w:left w:val="nil"/>
              <w:bottom w:val="single" w:sz="4" w:space="0" w:color="000000"/>
              <w:right w:val="single" w:sz="4" w:space="0" w:color="000000"/>
            </w:tcBorders>
            <w:shd w:val="clear" w:color="auto" w:fill="auto"/>
            <w:vAlign w:val="bottom"/>
          </w:tcPr>
          <w:p w14:paraId="63DFAF45" w14:textId="77777777" w:rsidR="00444235" w:rsidRDefault="006707ED">
            <w:pPr>
              <w:jc w:val="center"/>
            </w:pPr>
            <w:r>
              <w:t>0.211</w:t>
            </w:r>
          </w:p>
        </w:tc>
        <w:tc>
          <w:tcPr>
            <w:tcW w:w="1793" w:type="dxa"/>
            <w:tcBorders>
              <w:top w:val="nil"/>
              <w:left w:val="nil"/>
              <w:bottom w:val="single" w:sz="4" w:space="0" w:color="000000"/>
              <w:right w:val="single" w:sz="4" w:space="0" w:color="000000"/>
            </w:tcBorders>
            <w:shd w:val="clear" w:color="auto" w:fill="auto"/>
            <w:vAlign w:val="bottom"/>
          </w:tcPr>
          <w:p w14:paraId="1753CFBF" w14:textId="77777777" w:rsidR="00444235" w:rsidRDefault="006707ED">
            <w:pPr>
              <w:jc w:val="center"/>
            </w:pPr>
            <w:r>
              <w:t>0.070</w:t>
            </w:r>
          </w:p>
        </w:tc>
        <w:tc>
          <w:tcPr>
            <w:tcW w:w="1710" w:type="dxa"/>
            <w:tcBorders>
              <w:top w:val="single" w:sz="4" w:space="0" w:color="000000"/>
              <w:left w:val="nil"/>
              <w:bottom w:val="single" w:sz="4" w:space="0" w:color="000000"/>
              <w:right w:val="single" w:sz="4" w:space="0" w:color="000000"/>
            </w:tcBorders>
            <w:shd w:val="clear" w:color="auto" w:fill="B3B3B3"/>
            <w:vAlign w:val="bottom"/>
          </w:tcPr>
          <w:p w14:paraId="05559886" w14:textId="77777777" w:rsidR="00444235" w:rsidRDefault="006707ED">
            <w:pPr>
              <w:jc w:val="center"/>
            </w:pPr>
            <w:r>
              <w:t>1</w:t>
            </w:r>
          </w:p>
        </w:tc>
        <w:tc>
          <w:tcPr>
            <w:tcW w:w="1075" w:type="dxa"/>
            <w:tcBorders>
              <w:top w:val="nil"/>
              <w:left w:val="nil"/>
              <w:bottom w:val="single" w:sz="4" w:space="0" w:color="000000"/>
              <w:right w:val="single" w:sz="4" w:space="0" w:color="000000"/>
            </w:tcBorders>
            <w:shd w:val="clear" w:color="auto" w:fill="auto"/>
            <w:vAlign w:val="bottom"/>
          </w:tcPr>
          <w:p w14:paraId="3FC900C1" w14:textId="77777777" w:rsidR="00444235" w:rsidRDefault="006707ED">
            <w:pPr>
              <w:jc w:val="center"/>
            </w:pPr>
            <w:r>
              <w:t>0.292</w:t>
            </w:r>
          </w:p>
        </w:tc>
        <w:tc>
          <w:tcPr>
            <w:tcW w:w="1625" w:type="dxa"/>
            <w:tcBorders>
              <w:top w:val="nil"/>
              <w:left w:val="nil"/>
              <w:bottom w:val="single" w:sz="4" w:space="0" w:color="000000"/>
              <w:right w:val="single" w:sz="4" w:space="0" w:color="000000"/>
            </w:tcBorders>
            <w:shd w:val="clear" w:color="auto" w:fill="auto"/>
            <w:vAlign w:val="bottom"/>
          </w:tcPr>
          <w:p w14:paraId="1D2ECF2C" w14:textId="77777777" w:rsidR="00444235" w:rsidRDefault="006707ED">
            <w:pPr>
              <w:jc w:val="center"/>
            </w:pPr>
            <w:r>
              <w:t>0.115</w:t>
            </w:r>
          </w:p>
        </w:tc>
      </w:tr>
      <w:tr w:rsidR="00444235" w14:paraId="51F18C16"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893FE01" w14:textId="77777777" w:rsidR="00444235" w:rsidRDefault="006707ED">
            <w:pPr>
              <w:jc w:val="center"/>
              <w:rPr>
                <w:b/>
              </w:rPr>
            </w:pPr>
            <w:r>
              <w:rPr>
                <w:b/>
              </w:rPr>
              <w:t>euribor3m</w:t>
            </w:r>
          </w:p>
        </w:tc>
        <w:tc>
          <w:tcPr>
            <w:tcW w:w="1667" w:type="dxa"/>
            <w:tcBorders>
              <w:top w:val="nil"/>
              <w:left w:val="nil"/>
              <w:bottom w:val="single" w:sz="4" w:space="0" w:color="000000"/>
              <w:right w:val="single" w:sz="4" w:space="0" w:color="000000"/>
            </w:tcBorders>
            <w:shd w:val="clear" w:color="auto" w:fill="auto"/>
            <w:vAlign w:val="bottom"/>
          </w:tcPr>
          <w:p w14:paraId="2084424F" w14:textId="77777777" w:rsidR="00444235" w:rsidRDefault="006707ED">
            <w:pPr>
              <w:jc w:val="center"/>
            </w:pPr>
            <w:r w:rsidRPr="00AE46A4">
              <w:rPr>
                <w:highlight w:val="yellow"/>
              </w:rPr>
              <w:t>0.972</w:t>
            </w:r>
          </w:p>
        </w:tc>
        <w:tc>
          <w:tcPr>
            <w:tcW w:w="1793" w:type="dxa"/>
            <w:tcBorders>
              <w:top w:val="nil"/>
              <w:left w:val="nil"/>
              <w:bottom w:val="single" w:sz="4" w:space="0" w:color="000000"/>
              <w:right w:val="single" w:sz="4" w:space="0" w:color="000000"/>
            </w:tcBorders>
            <w:shd w:val="clear" w:color="auto" w:fill="auto"/>
            <w:vAlign w:val="bottom"/>
          </w:tcPr>
          <w:p w14:paraId="0CF0914A" w14:textId="77777777" w:rsidR="00444235" w:rsidRDefault="006707ED">
            <w:pPr>
              <w:jc w:val="center"/>
            </w:pPr>
            <w:r>
              <w:t>0.689</w:t>
            </w:r>
          </w:p>
        </w:tc>
        <w:tc>
          <w:tcPr>
            <w:tcW w:w="1710" w:type="dxa"/>
            <w:tcBorders>
              <w:top w:val="nil"/>
              <w:left w:val="nil"/>
              <w:bottom w:val="single" w:sz="4" w:space="0" w:color="000000"/>
              <w:right w:val="single" w:sz="4" w:space="0" w:color="000000"/>
            </w:tcBorders>
            <w:shd w:val="clear" w:color="auto" w:fill="auto"/>
            <w:vAlign w:val="bottom"/>
          </w:tcPr>
          <w:p w14:paraId="04028D64" w14:textId="77777777" w:rsidR="00444235" w:rsidRDefault="006707ED">
            <w:pPr>
              <w:jc w:val="center"/>
            </w:pPr>
            <w:r>
              <w:t>0.292</w:t>
            </w:r>
          </w:p>
        </w:tc>
        <w:tc>
          <w:tcPr>
            <w:tcW w:w="1075" w:type="dxa"/>
            <w:tcBorders>
              <w:top w:val="single" w:sz="4" w:space="0" w:color="000000"/>
              <w:left w:val="nil"/>
              <w:bottom w:val="single" w:sz="4" w:space="0" w:color="000000"/>
              <w:right w:val="single" w:sz="4" w:space="0" w:color="000000"/>
            </w:tcBorders>
            <w:shd w:val="clear" w:color="auto" w:fill="B3B3B3"/>
            <w:vAlign w:val="bottom"/>
          </w:tcPr>
          <w:p w14:paraId="70F6F012" w14:textId="77777777" w:rsidR="00444235" w:rsidRDefault="006707ED">
            <w:pPr>
              <w:jc w:val="center"/>
            </w:pPr>
            <w:r>
              <w:t>1</w:t>
            </w:r>
          </w:p>
        </w:tc>
        <w:tc>
          <w:tcPr>
            <w:tcW w:w="1625" w:type="dxa"/>
            <w:tcBorders>
              <w:top w:val="nil"/>
              <w:left w:val="nil"/>
              <w:bottom w:val="single" w:sz="4" w:space="0" w:color="000000"/>
              <w:right w:val="single" w:sz="4" w:space="0" w:color="000000"/>
            </w:tcBorders>
            <w:shd w:val="clear" w:color="auto" w:fill="auto"/>
            <w:vAlign w:val="bottom"/>
          </w:tcPr>
          <w:p w14:paraId="4C64CBF6" w14:textId="77777777" w:rsidR="00444235" w:rsidRDefault="006707ED">
            <w:pPr>
              <w:jc w:val="center"/>
            </w:pPr>
            <w:r>
              <w:t>0.945</w:t>
            </w:r>
          </w:p>
        </w:tc>
      </w:tr>
      <w:tr w:rsidR="00444235" w14:paraId="4B9A7860"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A97FB2A" w14:textId="77777777" w:rsidR="00444235" w:rsidRDefault="006707ED">
            <w:pPr>
              <w:jc w:val="center"/>
              <w:rPr>
                <w:b/>
              </w:rPr>
            </w:pPr>
            <w:proofErr w:type="spellStart"/>
            <w:proofErr w:type="gramStart"/>
            <w:r>
              <w:rPr>
                <w:b/>
              </w:rPr>
              <w:t>nr.employed</w:t>
            </w:r>
            <w:proofErr w:type="spellEnd"/>
            <w:proofErr w:type="gramEnd"/>
          </w:p>
        </w:tc>
        <w:tc>
          <w:tcPr>
            <w:tcW w:w="1667" w:type="dxa"/>
            <w:tcBorders>
              <w:top w:val="nil"/>
              <w:left w:val="nil"/>
              <w:bottom w:val="single" w:sz="4" w:space="0" w:color="000000"/>
              <w:right w:val="single" w:sz="4" w:space="0" w:color="000000"/>
            </w:tcBorders>
            <w:shd w:val="clear" w:color="auto" w:fill="auto"/>
            <w:vAlign w:val="bottom"/>
          </w:tcPr>
          <w:p w14:paraId="738B458F" w14:textId="77777777" w:rsidR="00444235" w:rsidRDefault="006707ED">
            <w:pPr>
              <w:jc w:val="center"/>
            </w:pPr>
            <w:r w:rsidRPr="00AE46A4">
              <w:rPr>
                <w:highlight w:val="yellow"/>
              </w:rPr>
              <w:t>0.907</w:t>
            </w:r>
          </w:p>
        </w:tc>
        <w:tc>
          <w:tcPr>
            <w:tcW w:w="1793" w:type="dxa"/>
            <w:tcBorders>
              <w:top w:val="nil"/>
              <w:left w:val="nil"/>
              <w:bottom w:val="single" w:sz="4" w:space="0" w:color="000000"/>
              <w:right w:val="single" w:sz="4" w:space="0" w:color="000000"/>
            </w:tcBorders>
            <w:shd w:val="clear" w:color="auto" w:fill="auto"/>
            <w:vAlign w:val="bottom"/>
          </w:tcPr>
          <w:p w14:paraId="40F86DD8" w14:textId="77777777" w:rsidR="00444235" w:rsidRDefault="006707ED">
            <w:pPr>
              <w:jc w:val="center"/>
            </w:pPr>
            <w:r>
              <w:t>0.524</w:t>
            </w:r>
          </w:p>
        </w:tc>
        <w:tc>
          <w:tcPr>
            <w:tcW w:w="1710" w:type="dxa"/>
            <w:tcBorders>
              <w:top w:val="nil"/>
              <w:left w:val="nil"/>
              <w:bottom w:val="single" w:sz="4" w:space="0" w:color="000000"/>
              <w:right w:val="single" w:sz="4" w:space="0" w:color="000000"/>
            </w:tcBorders>
            <w:shd w:val="clear" w:color="auto" w:fill="auto"/>
            <w:vAlign w:val="bottom"/>
          </w:tcPr>
          <w:p w14:paraId="159ACAB8" w14:textId="77777777" w:rsidR="00444235" w:rsidRDefault="006707ED">
            <w:pPr>
              <w:jc w:val="center"/>
            </w:pPr>
            <w:r>
              <w:t>0.115</w:t>
            </w:r>
          </w:p>
        </w:tc>
        <w:tc>
          <w:tcPr>
            <w:tcW w:w="1075" w:type="dxa"/>
            <w:tcBorders>
              <w:top w:val="nil"/>
              <w:left w:val="nil"/>
              <w:bottom w:val="single" w:sz="4" w:space="0" w:color="000000"/>
              <w:right w:val="single" w:sz="4" w:space="0" w:color="000000"/>
            </w:tcBorders>
            <w:shd w:val="clear" w:color="auto" w:fill="auto"/>
            <w:vAlign w:val="bottom"/>
          </w:tcPr>
          <w:p w14:paraId="6E5FA0C0" w14:textId="77777777" w:rsidR="00444235" w:rsidRDefault="006707ED">
            <w:pPr>
              <w:jc w:val="center"/>
            </w:pPr>
            <w:r w:rsidRPr="00AE46A4">
              <w:rPr>
                <w:highlight w:val="yellow"/>
              </w:rPr>
              <w:t>0.945</w:t>
            </w:r>
          </w:p>
        </w:tc>
        <w:tc>
          <w:tcPr>
            <w:tcW w:w="1625" w:type="dxa"/>
            <w:tcBorders>
              <w:top w:val="single" w:sz="4" w:space="0" w:color="000000"/>
              <w:left w:val="nil"/>
              <w:bottom w:val="single" w:sz="4" w:space="0" w:color="000000"/>
              <w:right w:val="single" w:sz="4" w:space="0" w:color="000000"/>
            </w:tcBorders>
            <w:shd w:val="clear" w:color="auto" w:fill="B3B3B3"/>
            <w:vAlign w:val="bottom"/>
          </w:tcPr>
          <w:p w14:paraId="65A6D085" w14:textId="77777777" w:rsidR="00444235" w:rsidRDefault="006707ED">
            <w:pPr>
              <w:jc w:val="center"/>
            </w:pPr>
            <w:r>
              <w:t>1</w:t>
            </w:r>
          </w:p>
        </w:tc>
      </w:tr>
    </w:tbl>
    <w:p w14:paraId="0008D099" w14:textId="77777777" w:rsidR="00444235" w:rsidRDefault="00444235">
      <w:pPr>
        <w:widowControl w:val="0"/>
        <w:rPr>
          <w:b/>
        </w:rPr>
      </w:pPr>
    </w:p>
    <w:p w14:paraId="6D372943" w14:textId="0F8CDE02" w:rsidR="00444235" w:rsidRDefault="006707ED">
      <w:pPr>
        <w:widowControl w:val="0"/>
      </w:pPr>
      <w:r>
        <w:t>There is a high correlation among employee variable rate, euribor3m,</w:t>
      </w:r>
      <w:r w:rsidR="004456FA">
        <w:t xml:space="preserve"> </w:t>
      </w:r>
      <w:proofErr w:type="spellStart"/>
      <w:proofErr w:type="gramStart"/>
      <w:r w:rsidR="004456FA">
        <w:t>nr.employed</w:t>
      </w:r>
      <w:proofErr w:type="spellEnd"/>
      <w:proofErr w:type="gramEnd"/>
      <w:r w:rsidR="004456FA">
        <w:t xml:space="preserve"> and </w:t>
      </w:r>
      <w:proofErr w:type="spellStart"/>
      <w:r w:rsidR="004456FA">
        <w:t>cons.price.idx</w:t>
      </w:r>
      <w:proofErr w:type="spellEnd"/>
      <w:r>
        <w:t>.</w:t>
      </w:r>
    </w:p>
    <w:p w14:paraId="7836EB92" w14:textId="77777777" w:rsidR="00444235" w:rsidRDefault="00444235">
      <w:pPr>
        <w:widowControl w:val="0"/>
      </w:pPr>
    </w:p>
    <w:p w14:paraId="62328F6D" w14:textId="77777777" w:rsidR="00213DD5" w:rsidRDefault="00213DD5">
      <w:pPr>
        <w:spacing w:after="280"/>
        <w:rPr>
          <w:b/>
          <w:smallCaps/>
          <w:color w:val="5B9BD5"/>
          <w:sz w:val="21"/>
          <w:szCs w:val="20"/>
        </w:rPr>
      </w:pPr>
    </w:p>
    <w:p w14:paraId="48B526EF" w14:textId="77777777" w:rsidR="00213DD5" w:rsidRDefault="00213DD5">
      <w:pPr>
        <w:spacing w:after="280"/>
        <w:rPr>
          <w:b/>
          <w:smallCaps/>
          <w:color w:val="5B9BD5"/>
          <w:sz w:val="21"/>
          <w:szCs w:val="20"/>
        </w:rPr>
      </w:pPr>
    </w:p>
    <w:p w14:paraId="6DF82DCE" w14:textId="77777777" w:rsidR="00444235" w:rsidRPr="004456FA" w:rsidRDefault="006707ED">
      <w:pPr>
        <w:spacing w:after="280"/>
        <w:rPr>
          <w:b/>
          <w:smallCaps/>
          <w:color w:val="5B9BD5"/>
          <w:sz w:val="21"/>
          <w:szCs w:val="20"/>
        </w:rPr>
      </w:pPr>
      <w:r w:rsidRPr="004456FA">
        <w:rPr>
          <w:b/>
          <w:smallCaps/>
          <w:color w:val="5B9BD5"/>
          <w:sz w:val="21"/>
          <w:szCs w:val="20"/>
        </w:rPr>
        <w:lastRenderedPageBreak/>
        <w:t>NORMALIZATION &amp; PRINCIPAL COMPONENT ANALYSIS</w:t>
      </w:r>
    </w:p>
    <w:p w14:paraId="65023C15" w14:textId="77777777" w:rsidR="00444235" w:rsidRDefault="006707ED">
      <w:pPr>
        <w:spacing w:after="280"/>
      </w:pPr>
      <w:r>
        <w:t>Principal component analysis has been incorporated on the dataset to overcome the issue of multicollinearity but before doing that data has been normalized to bring all continuous values onto a common scale in order to reduce biases.</w:t>
      </w:r>
    </w:p>
    <w:p w14:paraId="2A2DB7AA" w14:textId="6E04DF29" w:rsidR="004456FA" w:rsidRDefault="006707ED">
      <w:pPr>
        <w:spacing w:after="280"/>
      </w:pPr>
      <w:r>
        <w:t xml:space="preserve">Scree plot shows the fraction of variance explained by each PC and helps with identifying maximum number of components that are sufficient to represent all the variables that are considered for PCA. </w:t>
      </w:r>
    </w:p>
    <w:p w14:paraId="21C7E266" w14:textId="4BF20E79" w:rsidR="00444235" w:rsidRDefault="00213DD5">
      <w:pPr>
        <w:spacing w:after="280"/>
      </w:pPr>
      <w:r>
        <w:rPr>
          <w:noProof/>
        </w:rPr>
        <w:drawing>
          <wp:anchor distT="114300" distB="114300" distL="114300" distR="114300" simplePos="0" relativeHeight="251660288" behindDoc="0" locked="0" layoutInCell="1" hidden="0" allowOverlap="1" wp14:anchorId="129441F9" wp14:editId="18BA5BF7">
            <wp:simplePos x="0" y="0"/>
            <wp:positionH relativeFrom="margin">
              <wp:posOffset>855345</wp:posOffset>
            </wp:positionH>
            <wp:positionV relativeFrom="paragraph">
              <wp:posOffset>521970</wp:posOffset>
            </wp:positionV>
            <wp:extent cx="3629025" cy="2619375"/>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3629025" cy="2619375"/>
                    </a:xfrm>
                    <a:prstGeom prst="rect">
                      <a:avLst/>
                    </a:prstGeom>
                    <a:ln/>
                  </pic:spPr>
                </pic:pic>
              </a:graphicData>
            </a:graphic>
          </wp:anchor>
        </w:drawing>
      </w:r>
      <w:r w:rsidR="006707ED">
        <w:t>From the below plot, for Eigen values greater t</w:t>
      </w:r>
      <w:r w:rsidR="00CE63F4">
        <w:t xml:space="preserve">han 3, slope seems to flatten </w:t>
      </w:r>
      <w:r w:rsidR="006707ED">
        <w:t>out.</w:t>
      </w:r>
    </w:p>
    <w:tbl>
      <w:tblPr>
        <w:tblStyle w:val="a3"/>
        <w:tblW w:w="45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2490"/>
      </w:tblGrid>
      <w:tr w:rsidR="00444235" w14:paraId="5B29D2FD" w14:textId="77777777">
        <w:trPr>
          <w:trHeight w:val="800"/>
        </w:trPr>
        <w:tc>
          <w:tcPr>
            <w:tcW w:w="204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0C4524B2" w14:textId="77777777" w:rsidR="00444235" w:rsidRPr="00CE63F4" w:rsidRDefault="006707ED">
            <w:pPr>
              <w:widowControl w:val="0"/>
              <w:spacing w:line="276" w:lineRule="auto"/>
              <w:jc w:val="center"/>
              <w:rPr>
                <w:b/>
              </w:rPr>
            </w:pPr>
            <w:r w:rsidRPr="00CE63F4">
              <w:rPr>
                <w:b/>
              </w:rPr>
              <w:t>Explained variance %</w:t>
            </w:r>
          </w:p>
        </w:tc>
        <w:tc>
          <w:tcPr>
            <w:tcW w:w="249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39D78A2" w14:textId="77777777" w:rsidR="00444235" w:rsidRPr="00CE63F4" w:rsidRDefault="006707ED">
            <w:pPr>
              <w:widowControl w:val="0"/>
              <w:spacing w:line="276" w:lineRule="auto"/>
              <w:jc w:val="center"/>
              <w:rPr>
                <w:b/>
              </w:rPr>
            </w:pPr>
            <w:r w:rsidRPr="00CE63F4">
              <w:rPr>
                <w:b/>
              </w:rPr>
              <w:t>Number of Eigen values</w:t>
            </w:r>
          </w:p>
        </w:tc>
      </w:tr>
      <w:tr w:rsidR="00444235" w14:paraId="41CD163A" w14:textId="77777777" w:rsidTr="00CE63F4">
        <w:trPr>
          <w:trHeight w:val="539"/>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E902294" w14:textId="77777777" w:rsidR="00444235" w:rsidRDefault="006707ED">
            <w:pPr>
              <w:widowControl w:val="0"/>
              <w:spacing w:line="276" w:lineRule="auto"/>
              <w:jc w:val="center"/>
            </w:pPr>
            <w:r>
              <w:t>68.463879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A8B6C79" w14:textId="77777777" w:rsidR="00444235" w:rsidRDefault="006707ED">
            <w:pPr>
              <w:widowControl w:val="0"/>
              <w:spacing w:line="276" w:lineRule="auto"/>
              <w:jc w:val="center"/>
            </w:pPr>
            <w:r>
              <w:t>1</w:t>
            </w:r>
          </w:p>
        </w:tc>
      </w:tr>
      <w:tr w:rsidR="00444235" w14:paraId="3A5E57D2"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73DA98B7" w14:textId="77777777" w:rsidR="00444235" w:rsidRDefault="006707ED">
            <w:pPr>
              <w:widowControl w:val="0"/>
              <w:spacing w:line="276" w:lineRule="auto"/>
              <w:jc w:val="center"/>
            </w:pPr>
            <w:r>
              <w:t>19.954623</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421A908" w14:textId="77777777" w:rsidR="00444235" w:rsidRDefault="006707ED">
            <w:pPr>
              <w:widowControl w:val="0"/>
              <w:spacing w:line="276" w:lineRule="auto"/>
              <w:jc w:val="center"/>
            </w:pPr>
            <w:r>
              <w:t>2</w:t>
            </w:r>
          </w:p>
        </w:tc>
      </w:tr>
      <w:tr w:rsidR="00444235" w14:paraId="022B462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05BEACE" w14:textId="77777777" w:rsidR="00444235" w:rsidRDefault="006707ED">
            <w:pPr>
              <w:widowControl w:val="0"/>
              <w:spacing w:line="276" w:lineRule="auto"/>
              <w:jc w:val="center"/>
            </w:pPr>
            <w:r>
              <w:t>10.871448</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714BC0AB" w14:textId="77777777" w:rsidR="00444235" w:rsidRDefault="006707ED">
            <w:pPr>
              <w:widowControl w:val="0"/>
              <w:spacing w:line="276" w:lineRule="auto"/>
              <w:jc w:val="center"/>
            </w:pPr>
            <w:r>
              <w:t>3</w:t>
            </w:r>
          </w:p>
        </w:tc>
      </w:tr>
      <w:tr w:rsidR="00444235" w14:paraId="6A33893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12FEF1C" w14:textId="77777777" w:rsidR="00444235" w:rsidRDefault="006707ED">
            <w:pPr>
              <w:widowControl w:val="0"/>
              <w:spacing w:line="276" w:lineRule="auto"/>
              <w:jc w:val="center"/>
            </w:pPr>
            <w:r>
              <w:t>0.493359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36F4D8F2" w14:textId="77777777" w:rsidR="00444235" w:rsidRDefault="006707ED">
            <w:pPr>
              <w:widowControl w:val="0"/>
              <w:spacing w:line="276" w:lineRule="auto"/>
              <w:jc w:val="center"/>
            </w:pPr>
            <w:r>
              <w:t>4</w:t>
            </w:r>
          </w:p>
        </w:tc>
      </w:tr>
      <w:tr w:rsidR="00444235" w14:paraId="09789E83"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624D462" w14:textId="77777777" w:rsidR="00444235" w:rsidRDefault="006707ED">
            <w:pPr>
              <w:widowControl w:val="0"/>
              <w:spacing w:line="276" w:lineRule="auto"/>
              <w:jc w:val="center"/>
            </w:pPr>
            <w:r>
              <w:t>0.216691</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5DF48AAB" w14:textId="77777777" w:rsidR="00444235" w:rsidRDefault="006707ED">
            <w:pPr>
              <w:widowControl w:val="0"/>
              <w:spacing w:line="276" w:lineRule="auto"/>
              <w:jc w:val="center"/>
            </w:pPr>
            <w:r>
              <w:t>5</w:t>
            </w:r>
          </w:p>
        </w:tc>
      </w:tr>
    </w:tbl>
    <w:p w14:paraId="7365B9A4" w14:textId="77777777" w:rsidR="00444235" w:rsidRDefault="00444235">
      <w:pPr>
        <w:spacing w:after="280"/>
      </w:pPr>
    </w:p>
    <w:p w14:paraId="208FAF4F" w14:textId="77777777" w:rsidR="00444235" w:rsidRDefault="006707ED">
      <w:pPr>
        <w:spacing w:after="280"/>
      </w:pPr>
      <w:r>
        <w:lastRenderedPageBreak/>
        <w:t xml:space="preserve">Top 3 PCs cater to 97% of variance and hence these have been considered for further analysis. These PCs have been merged with the variables remaining after performing EDA, to arrive at our final dataset. </w:t>
      </w:r>
    </w:p>
    <w:p w14:paraId="43451E60" w14:textId="77777777" w:rsidR="00444235" w:rsidRDefault="006707ED">
      <w:pPr>
        <w:spacing w:after="280"/>
      </w:pPr>
      <w:r>
        <w:t xml:space="preserve">Dummy variables have been created for all the categorical variables to make the data suitable to work with Machine-Learning algorithms. </w:t>
      </w:r>
    </w:p>
    <w:p w14:paraId="4DAB16F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PROFITABILITY - EVALUATION METRIC</w:t>
      </w:r>
    </w:p>
    <w:p w14:paraId="0A42D03B" w14:textId="77777777" w:rsidR="004456FA" w:rsidRDefault="004456FA"/>
    <w:p w14:paraId="379C4C75" w14:textId="77777777" w:rsidR="00444235" w:rsidRDefault="006707ED">
      <w:r>
        <w:t>Net campaign profitability is the amount that is left after deducting marketing expenditure incurred for making customer calls from the net interest income. Our end goal of this analysis is to present to the marketing manager a predictive model that can return highest possible profitability and from a modelling perspective the goal is to identify optimum model parameters that can maximize this chosen metric.</w:t>
      </w:r>
    </w:p>
    <w:p w14:paraId="022DF8BA" w14:textId="77777777" w:rsidR="00444235" w:rsidRDefault="00444235"/>
    <w:p w14:paraId="38ABB157" w14:textId="77777777" w:rsidR="00444235" w:rsidRDefault="006707ED">
      <w:r>
        <w:t>A cost benefit analysis has been performed to arrive at an equation that can determine Net interest income and marketing expenditure.</w:t>
      </w:r>
    </w:p>
    <w:p w14:paraId="2DBF322C" w14:textId="77777777" w:rsidR="00444235" w:rsidRDefault="00444235"/>
    <w:p w14:paraId="1AF48B1E" w14:textId="77777777" w:rsidR="00444235" w:rsidRDefault="00444235"/>
    <w:p w14:paraId="3289BC2A" w14:textId="77777777" w:rsidR="00444235" w:rsidRDefault="006707ED">
      <w:pPr>
        <w:rPr>
          <w:sz w:val="20"/>
          <w:szCs w:val="20"/>
        </w:rPr>
      </w:pPr>
      <w:r>
        <w:rPr>
          <w:b/>
          <w:smallCaps/>
          <w:color w:val="5B9BD5"/>
          <w:sz w:val="20"/>
          <w:szCs w:val="20"/>
        </w:rPr>
        <w:t>COST BENEFIT ANALYSIS</w:t>
      </w:r>
    </w:p>
    <w:p w14:paraId="69046EEC" w14:textId="77777777" w:rsidR="00444235" w:rsidRDefault="00444235"/>
    <w:p w14:paraId="6A204181" w14:textId="77777777" w:rsidR="00444235" w:rsidRDefault="006707ED">
      <w:pPr>
        <w:jc w:val="center"/>
        <w:rPr>
          <w:b/>
        </w:rPr>
      </w:pPr>
      <w:r>
        <w:rPr>
          <w:b/>
        </w:rPr>
        <w:t>Net Profitability = Net Interest Income - Total Marketing Expenditure</w:t>
      </w:r>
    </w:p>
    <w:p w14:paraId="727DCFAC" w14:textId="77777777" w:rsidR="00444235" w:rsidRDefault="00444235"/>
    <w:p w14:paraId="5F94E335" w14:textId="77777777" w:rsidR="00444235" w:rsidRDefault="006707ED">
      <w:pPr>
        <w:numPr>
          <w:ilvl w:val="0"/>
          <w:numId w:val="10"/>
        </w:numPr>
        <w:contextualSpacing/>
      </w:pPr>
      <w:r>
        <w:rPr>
          <w:b/>
        </w:rPr>
        <w:t xml:space="preserve">Net Interest Income </w:t>
      </w:r>
    </w:p>
    <w:p w14:paraId="6DDD4D7B" w14:textId="77777777" w:rsidR="00444235" w:rsidRDefault="00444235">
      <w:pPr>
        <w:ind w:left="720" w:firstLine="720"/>
        <w:rPr>
          <w:b/>
        </w:rPr>
      </w:pPr>
    </w:p>
    <w:p w14:paraId="5DF250BB" w14:textId="77777777" w:rsidR="00444235" w:rsidRDefault="006707ED">
      <w:pPr>
        <w:ind w:left="720" w:firstLine="720"/>
      </w:pPr>
      <w:r>
        <w:t>This is the difference between the</w:t>
      </w:r>
      <w:r>
        <w:rPr>
          <w:b/>
        </w:rPr>
        <w:t xml:space="preserve"> </w:t>
      </w:r>
      <w:r>
        <w:t>interest income generated by banks by giving loans and the interest paid to customers for borrowing their money in the form of Long-term deposits and like.</w:t>
      </w:r>
    </w:p>
    <w:p w14:paraId="34100940" w14:textId="77777777" w:rsidR="00444235" w:rsidRDefault="00444235"/>
    <w:p w14:paraId="663FA4A1" w14:textId="77777777" w:rsidR="00444235" w:rsidRDefault="006707ED">
      <w:pPr>
        <w:ind w:left="720"/>
      </w:pPr>
      <w:r>
        <w:t xml:space="preserve">Since this information is not available in the dataset, information gathered from World bank data* has been considered. Portuguese banks have on an average made 4.3% points of Interest margin during the campaign period. </w:t>
      </w:r>
    </w:p>
    <w:p w14:paraId="329BA029" w14:textId="77777777" w:rsidR="00444235" w:rsidRDefault="006707ED">
      <w:pPr>
        <w:ind w:left="720"/>
      </w:pPr>
      <w:r>
        <w:t>This when multiplied with the principal loan amount will give us the net interest income in currency terms per converted customer.</w:t>
      </w:r>
    </w:p>
    <w:p w14:paraId="175C1F69" w14:textId="77777777" w:rsidR="00444235" w:rsidRDefault="00444235">
      <w:pPr>
        <w:ind w:left="720"/>
      </w:pPr>
    </w:p>
    <w:p w14:paraId="403B19DC" w14:textId="365BF021" w:rsidR="004456FA" w:rsidRPr="004456FA" w:rsidRDefault="006707ED" w:rsidP="004456FA">
      <w:pPr>
        <w:ind w:firstLine="720"/>
        <w:rPr>
          <w:b/>
          <w:sz w:val="22"/>
          <w:szCs w:val="22"/>
        </w:rPr>
      </w:pPr>
      <w:r>
        <w:rPr>
          <w:b/>
          <w:sz w:val="22"/>
          <w:szCs w:val="22"/>
        </w:rPr>
        <w:t>Assumptions for calculating Net Interest Income</w:t>
      </w:r>
    </w:p>
    <w:p w14:paraId="2A973380" w14:textId="77777777" w:rsidR="00444235" w:rsidRDefault="006707ED">
      <w:pPr>
        <w:ind w:firstLine="720"/>
      </w:pPr>
      <w:r>
        <w:t xml:space="preserve">For calculation purposes, </w:t>
      </w:r>
    </w:p>
    <w:p w14:paraId="059F871A" w14:textId="77777777" w:rsidR="00444235" w:rsidRDefault="006707ED">
      <w:pPr>
        <w:numPr>
          <w:ilvl w:val="0"/>
          <w:numId w:val="11"/>
        </w:numPr>
        <w:contextualSpacing/>
      </w:pPr>
      <w:r>
        <w:t>principal amount for long-term deposit has been kept at $1000</w:t>
      </w:r>
    </w:p>
    <w:p w14:paraId="540E9C81" w14:textId="77777777" w:rsidR="00444235" w:rsidRDefault="006707ED">
      <w:pPr>
        <w:numPr>
          <w:ilvl w:val="0"/>
          <w:numId w:val="11"/>
        </w:numPr>
        <w:contextualSpacing/>
      </w:pPr>
      <w:r>
        <w:t>term of this deposit has been limited to 1 year with a Simple Interest rate of return. Both the values can be changed based on future campaign provisions.</w:t>
      </w:r>
    </w:p>
    <w:p w14:paraId="0017E85A" w14:textId="77777777" w:rsidR="004456FA" w:rsidRDefault="004456FA" w:rsidP="004456FA">
      <w:pPr>
        <w:contextualSpacing/>
      </w:pPr>
    </w:p>
    <w:p w14:paraId="30396750" w14:textId="77777777" w:rsidR="004456FA" w:rsidRDefault="004456FA" w:rsidP="004456FA">
      <w:pPr>
        <w:contextualSpacing/>
      </w:pPr>
    </w:p>
    <w:p w14:paraId="253D3EC2" w14:textId="77777777" w:rsidR="004456FA" w:rsidRDefault="004456FA" w:rsidP="004456FA">
      <w:pPr>
        <w:contextualSpacing/>
      </w:pPr>
    </w:p>
    <w:p w14:paraId="399D5FA9" w14:textId="77777777" w:rsidR="004456FA" w:rsidRDefault="004456FA" w:rsidP="004456FA">
      <w:pPr>
        <w:contextualSpacing/>
      </w:pPr>
    </w:p>
    <w:p w14:paraId="656B9F4C" w14:textId="77777777" w:rsidR="004456FA" w:rsidRDefault="004456FA" w:rsidP="004456FA">
      <w:pPr>
        <w:contextualSpacing/>
      </w:pPr>
    </w:p>
    <w:p w14:paraId="6CCB1CB2" w14:textId="77777777" w:rsidR="004456FA" w:rsidRDefault="004456FA" w:rsidP="004456FA">
      <w:pPr>
        <w:contextualSpacing/>
      </w:pPr>
    </w:p>
    <w:p w14:paraId="4718BCB1" w14:textId="77777777" w:rsidR="004456FA" w:rsidRDefault="004456FA" w:rsidP="004456FA">
      <w:pPr>
        <w:contextualSpacing/>
      </w:pPr>
    </w:p>
    <w:p w14:paraId="4F96D335" w14:textId="77777777" w:rsidR="00444235" w:rsidRDefault="00444235"/>
    <w:tbl>
      <w:tblPr>
        <w:tblStyle w:val="a4"/>
        <w:tblW w:w="8700" w:type="dxa"/>
        <w:tblInd w:w="858" w:type="dxa"/>
        <w:tblLayout w:type="fixed"/>
        <w:tblLook w:val="0400" w:firstRow="0" w:lastRow="0" w:firstColumn="0" w:lastColumn="0" w:noHBand="0" w:noVBand="1"/>
      </w:tblPr>
      <w:tblGrid>
        <w:gridCol w:w="5100"/>
        <w:gridCol w:w="3600"/>
      </w:tblGrid>
      <w:tr w:rsidR="00444235" w14:paraId="4F87CB23" w14:textId="77777777" w:rsidTr="00616E2E">
        <w:trPr>
          <w:trHeight w:val="367"/>
        </w:trPr>
        <w:tc>
          <w:tcPr>
            <w:tcW w:w="87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3189FE" w14:textId="77777777" w:rsidR="00444235" w:rsidRDefault="006707ED">
            <w:pPr>
              <w:jc w:val="center"/>
              <w:rPr>
                <w:rFonts w:ascii="Calibri" w:eastAsia="Calibri" w:hAnsi="Calibri" w:cs="Calibri"/>
                <w:b/>
                <w:color w:val="CC0000"/>
              </w:rPr>
            </w:pPr>
            <w:r>
              <w:rPr>
                <w:rFonts w:ascii="Calibri" w:eastAsia="Calibri" w:hAnsi="Calibri" w:cs="Calibri"/>
                <w:b/>
                <w:color w:val="CC0000"/>
              </w:rPr>
              <w:t>NET INTEREST INCOME FROM CONVERTING ONE CUSTOMER</w:t>
            </w:r>
          </w:p>
        </w:tc>
      </w:tr>
      <w:tr w:rsidR="00444235" w14:paraId="67067B00" w14:textId="77777777" w:rsidTr="00616E2E">
        <w:trPr>
          <w:trHeight w:val="350"/>
        </w:trPr>
        <w:tc>
          <w:tcPr>
            <w:tcW w:w="5100" w:type="dxa"/>
            <w:tcBorders>
              <w:top w:val="nil"/>
              <w:left w:val="single" w:sz="4" w:space="0" w:color="000000"/>
              <w:bottom w:val="single" w:sz="4" w:space="0" w:color="000000"/>
              <w:right w:val="single" w:sz="4" w:space="0" w:color="000000"/>
            </w:tcBorders>
            <w:shd w:val="clear" w:color="auto" w:fill="auto"/>
            <w:vAlign w:val="bottom"/>
          </w:tcPr>
          <w:p w14:paraId="2788CCD7" w14:textId="77777777" w:rsidR="00444235" w:rsidRDefault="006707ED">
            <w:pPr>
              <w:rPr>
                <w:rFonts w:ascii="Calibri" w:eastAsia="Calibri" w:hAnsi="Calibri" w:cs="Calibri"/>
              </w:rPr>
            </w:pPr>
            <w:r>
              <w:rPr>
                <w:rFonts w:ascii="Calibri" w:eastAsia="Calibri" w:hAnsi="Calibri" w:cs="Calibri"/>
              </w:rPr>
              <w:t>Long-term deposit amount per customer</w:t>
            </w:r>
          </w:p>
        </w:tc>
        <w:tc>
          <w:tcPr>
            <w:tcW w:w="3600" w:type="dxa"/>
            <w:tcBorders>
              <w:top w:val="nil"/>
              <w:left w:val="nil"/>
              <w:bottom w:val="single" w:sz="4" w:space="0" w:color="000000"/>
              <w:right w:val="single" w:sz="4" w:space="0" w:color="000000"/>
            </w:tcBorders>
            <w:shd w:val="clear" w:color="auto" w:fill="auto"/>
            <w:vAlign w:val="bottom"/>
          </w:tcPr>
          <w:p w14:paraId="462726C0" w14:textId="77777777" w:rsidR="00444235" w:rsidRDefault="006707ED">
            <w:pPr>
              <w:rPr>
                <w:rFonts w:ascii="Calibri" w:eastAsia="Calibri" w:hAnsi="Calibri" w:cs="Calibri"/>
              </w:rPr>
            </w:pPr>
            <w:r>
              <w:rPr>
                <w:rFonts w:ascii="Calibri" w:eastAsia="Calibri" w:hAnsi="Calibri" w:cs="Calibri"/>
              </w:rPr>
              <w:t>1000</w:t>
            </w:r>
          </w:p>
        </w:tc>
      </w:tr>
      <w:tr w:rsidR="00444235" w14:paraId="14BC6BD9" w14:textId="77777777" w:rsidTr="00616E2E">
        <w:trPr>
          <w:trHeight w:val="233"/>
        </w:trPr>
        <w:tc>
          <w:tcPr>
            <w:tcW w:w="5100" w:type="dxa"/>
            <w:tcBorders>
              <w:top w:val="nil"/>
              <w:left w:val="single" w:sz="4" w:space="0" w:color="000000"/>
              <w:bottom w:val="single" w:sz="4" w:space="0" w:color="000000"/>
              <w:right w:val="single" w:sz="4" w:space="0" w:color="000000"/>
            </w:tcBorders>
            <w:shd w:val="clear" w:color="auto" w:fill="auto"/>
            <w:vAlign w:val="bottom"/>
          </w:tcPr>
          <w:p w14:paraId="7EA99460" w14:textId="77777777" w:rsidR="00444235" w:rsidRDefault="006707ED">
            <w:pPr>
              <w:rPr>
                <w:rFonts w:ascii="Calibri" w:eastAsia="Calibri" w:hAnsi="Calibri" w:cs="Calibri"/>
              </w:rPr>
            </w:pPr>
            <w:r>
              <w:rPr>
                <w:rFonts w:ascii="Calibri" w:eastAsia="Calibri" w:hAnsi="Calibri" w:cs="Calibri"/>
              </w:rPr>
              <w:t>Net interest margin</w:t>
            </w:r>
            <w:r>
              <w:rPr>
                <w:rFonts w:ascii="Calibri" w:eastAsia="Calibri" w:hAnsi="Calibri" w:cs="Calibri"/>
                <w:color w:val="000000"/>
                <w:vertAlign w:val="superscript"/>
              </w:rPr>
              <w:t>2</w:t>
            </w:r>
          </w:p>
        </w:tc>
        <w:tc>
          <w:tcPr>
            <w:tcW w:w="3600" w:type="dxa"/>
            <w:tcBorders>
              <w:top w:val="nil"/>
              <w:left w:val="nil"/>
              <w:bottom w:val="single" w:sz="4" w:space="0" w:color="000000"/>
              <w:right w:val="single" w:sz="4" w:space="0" w:color="000000"/>
            </w:tcBorders>
            <w:shd w:val="clear" w:color="auto" w:fill="auto"/>
            <w:vAlign w:val="bottom"/>
          </w:tcPr>
          <w:p w14:paraId="4AAE1DDC" w14:textId="77777777" w:rsidR="00444235" w:rsidRDefault="006707ED">
            <w:pPr>
              <w:rPr>
                <w:rFonts w:ascii="Calibri" w:eastAsia="Calibri" w:hAnsi="Calibri" w:cs="Calibri"/>
              </w:rPr>
            </w:pPr>
            <w:r>
              <w:rPr>
                <w:rFonts w:ascii="Calibri" w:eastAsia="Calibri" w:hAnsi="Calibri" w:cs="Calibri"/>
              </w:rPr>
              <w:t>4.3 % of Term deposit amount</w:t>
            </w:r>
          </w:p>
        </w:tc>
      </w:tr>
      <w:tr w:rsidR="00444235" w14:paraId="4773C7A4" w14:textId="77777777" w:rsidTr="00616E2E">
        <w:trPr>
          <w:trHeight w:val="251"/>
        </w:trPr>
        <w:tc>
          <w:tcPr>
            <w:tcW w:w="5100" w:type="dxa"/>
            <w:tcBorders>
              <w:top w:val="nil"/>
              <w:left w:val="single" w:sz="4" w:space="0" w:color="000000"/>
              <w:bottom w:val="single" w:sz="4" w:space="0" w:color="000000"/>
              <w:right w:val="single" w:sz="4" w:space="0" w:color="000000"/>
            </w:tcBorders>
            <w:shd w:val="clear" w:color="auto" w:fill="auto"/>
            <w:vAlign w:val="bottom"/>
          </w:tcPr>
          <w:p w14:paraId="1B821F07" w14:textId="77777777" w:rsidR="00444235" w:rsidRDefault="006707ED">
            <w:pPr>
              <w:rPr>
                <w:rFonts w:ascii="Calibri" w:eastAsia="Calibri" w:hAnsi="Calibri" w:cs="Calibri"/>
                <w:b/>
              </w:rPr>
            </w:pPr>
            <w:r>
              <w:rPr>
                <w:rFonts w:ascii="Calibri" w:eastAsia="Calibri" w:hAnsi="Calibri" w:cs="Calibri"/>
                <w:b/>
              </w:rPr>
              <w:t>Net Interest Income per converted customer</w:t>
            </w:r>
          </w:p>
        </w:tc>
        <w:tc>
          <w:tcPr>
            <w:tcW w:w="3600" w:type="dxa"/>
            <w:tcBorders>
              <w:top w:val="nil"/>
              <w:left w:val="nil"/>
              <w:bottom w:val="single" w:sz="4" w:space="0" w:color="000000"/>
              <w:right w:val="single" w:sz="4" w:space="0" w:color="000000"/>
            </w:tcBorders>
            <w:shd w:val="clear" w:color="auto" w:fill="auto"/>
            <w:vAlign w:val="bottom"/>
          </w:tcPr>
          <w:p w14:paraId="69ED160C" w14:textId="77777777" w:rsidR="00444235" w:rsidRDefault="006707ED">
            <w:pPr>
              <w:rPr>
                <w:rFonts w:ascii="Calibri" w:eastAsia="Calibri" w:hAnsi="Calibri" w:cs="Calibri"/>
                <w:b/>
              </w:rPr>
            </w:pPr>
            <w:r>
              <w:rPr>
                <w:rFonts w:ascii="Calibri" w:eastAsia="Calibri" w:hAnsi="Calibri" w:cs="Calibri"/>
                <w:b/>
              </w:rPr>
              <w:t>$43</w:t>
            </w:r>
          </w:p>
        </w:tc>
      </w:tr>
    </w:tbl>
    <w:p w14:paraId="3FBEAD07" w14:textId="77777777" w:rsidR="00444235" w:rsidRDefault="00444235"/>
    <w:p w14:paraId="1100C634" w14:textId="77777777" w:rsidR="00444235" w:rsidRDefault="006707ED">
      <w:pPr>
        <w:ind w:firstLine="720"/>
        <w:rPr>
          <w:b/>
        </w:rPr>
      </w:pPr>
      <w:r>
        <w:t xml:space="preserve">2) </w:t>
      </w:r>
      <w:r>
        <w:rPr>
          <w:b/>
        </w:rPr>
        <w:t>Marketing expenditure</w:t>
      </w:r>
    </w:p>
    <w:p w14:paraId="65C07881" w14:textId="77777777" w:rsidR="00444235" w:rsidRDefault="00444235">
      <w:pPr>
        <w:ind w:firstLine="720"/>
        <w:rPr>
          <w:b/>
        </w:rPr>
      </w:pPr>
    </w:p>
    <w:p w14:paraId="23DBCEDF" w14:textId="77777777" w:rsidR="00444235" w:rsidRDefault="006707ED">
      <w:pPr>
        <w:ind w:left="720" w:firstLine="720"/>
      </w:pPr>
      <w:r>
        <w:t>Marketing expenditure is the amount spent on employees for making calls to customers regarding the offer until they make their final decision of either accepting the offer or rejecting it.</w:t>
      </w:r>
    </w:p>
    <w:p w14:paraId="775D8A48" w14:textId="1B0BBF06" w:rsidR="00444235" w:rsidRPr="004456FA" w:rsidRDefault="006707ED" w:rsidP="004456FA">
      <w:r>
        <w:rPr>
          <w:b/>
        </w:rPr>
        <w:t xml:space="preserve"> </w:t>
      </w:r>
    </w:p>
    <w:p w14:paraId="5A8EE337" w14:textId="77777777" w:rsidR="00444235" w:rsidRDefault="006707ED">
      <w:pPr>
        <w:ind w:left="720" w:firstLine="360"/>
        <w:rPr>
          <w:b/>
          <w:i/>
          <w:color w:val="5B9BD5"/>
          <w:sz w:val="22"/>
          <w:szCs w:val="22"/>
        </w:rPr>
      </w:pPr>
      <w:r>
        <w:rPr>
          <w:b/>
          <w:sz w:val="22"/>
          <w:szCs w:val="22"/>
        </w:rPr>
        <w:t>Assumptions for calculating Net marketing expenditure</w:t>
      </w:r>
    </w:p>
    <w:p w14:paraId="36AFA6F3" w14:textId="77777777" w:rsidR="00444235" w:rsidRDefault="006707ED">
      <w:pPr>
        <w:numPr>
          <w:ilvl w:val="0"/>
          <w:numId w:val="11"/>
        </w:numPr>
        <w:ind w:left="1800"/>
        <w:contextualSpacing/>
      </w:pPr>
      <w:r>
        <w:t xml:space="preserve">Hourly salary for a similar role has been obtained from Glassdoor.com </w:t>
      </w:r>
    </w:p>
    <w:p w14:paraId="0BA47652" w14:textId="77777777" w:rsidR="00444235" w:rsidRDefault="006707ED">
      <w:pPr>
        <w:numPr>
          <w:ilvl w:val="0"/>
          <w:numId w:val="11"/>
        </w:numPr>
        <w:ind w:left="1800"/>
        <w:contextualSpacing/>
      </w:pPr>
      <w:r>
        <w:t xml:space="preserve">Total time spent on each customer includes time for pre-work and post-work. </w:t>
      </w:r>
    </w:p>
    <w:p w14:paraId="3F5BEA8D" w14:textId="77777777" w:rsidR="00444235" w:rsidRDefault="006707ED">
      <w:pPr>
        <w:numPr>
          <w:ilvl w:val="0"/>
          <w:numId w:val="11"/>
        </w:numPr>
        <w:ind w:left="1800"/>
        <w:contextualSpacing/>
      </w:pPr>
      <w:r>
        <w:t>Productive time has been approximated to 6hrs per day which includes breaks.</w:t>
      </w:r>
    </w:p>
    <w:p w14:paraId="4441F6FE" w14:textId="77777777" w:rsidR="00444235" w:rsidRDefault="006707ED">
      <w:pPr>
        <w:numPr>
          <w:ilvl w:val="0"/>
          <w:numId w:val="11"/>
        </w:numPr>
        <w:ind w:left="1800"/>
        <w:contextualSpacing/>
      </w:pPr>
      <w:r>
        <w:t xml:space="preserve">Number of working days for bank employees has been assumed to be 5 days/week with 20 official holidays &amp; vacation days per annum. </w:t>
      </w:r>
    </w:p>
    <w:p w14:paraId="31AD4AF6" w14:textId="77777777" w:rsidR="00444235" w:rsidRDefault="00444235"/>
    <w:tbl>
      <w:tblPr>
        <w:tblStyle w:val="a5"/>
        <w:tblW w:w="9465" w:type="dxa"/>
        <w:tblLayout w:type="fixed"/>
        <w:tblLook w:val="0400" w:firstRow="0" w:lastRow="0" w:firstColumn="0" w:lastColumn="0" w:noHBand="0" w:noVBand="1"/>
      </w:tblPr>
      <w:tblGrid>
        <w:gridCol w:w="1105"/>
        <w:gridCol w:w="4320"/>
        <w:gridCol w:w="4040"/>
      </w:tblGrid>
      <w:tr w:rsidR="00444235" w14:paraId="02364C7E" w14:textId="77777777" w:rsidTr="00616E2E">
        <w:trPr>
          <w:trHeight w:val="421"/>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218D4A" w14:textId="77777777" w:rsidR="00444235" w:rsidRDefault="006707ED">
            <w:pPr>
              <w:jc w:val="center"/>
              <w:rPr>
                <w:rFonts w:ascii="Calibri" w:eastAsia="Calibri" w:hAnsi="Calibri" w:cs="Calibri"/>
                <w:color w:val="6AA84F"/>
              </w:rPr>
            </w:pPr>
            <w:r>
              <w:rPr>
                <w:rFonts w:ascii="Calibri" w:eastAsia="Calibri" w:hAnsi="Calibri" w:cs="Calibri"/>
                <w:b/>
                <w:color w:val="6AA84F"/>
              </w:rPr>
              <w:t>TOTAL MARKETING EXPENDITURE PER CUSTOMER</w:t>
            </w:r>
          </w:p>
        </w:tc>
      </w:tr>
      <w:tr w:rsidR="00616E2E" w14:paraId="3C0D632F" w14:textId="77777777" w:rsidTr="00616E2E">
        <w:trPr>
          <w:trHeight w:val="683"/>
        </w:trPr>
        <w:tc>
          <w:tcPr>
            <w:tcW w:w="1105" w:type="dxa"/>
            <w:tcBorders>
              <w:top w:val="nil"/>
              <w:left w:val="single" w:sz="4" w:space="0" w:color="000000"/>
              <w:bottom w:val="single" w:sz="4" w:space="0" w:color="000000"/>
              <w:right w:val="single" w:sz="4" w:space="0" w:color="000000"/>
            </w:tcBorders>
            <w:shd w:val="clear" w:color="auto" w:fill="auto"/>
            <w:vAlign w:val="bottom"/>
          </w:tcPr>
          <w:p w14:paraId="782133DE" w14:textId="385E52D6" w:rsidR="00444235" w:rsidRDefault="00444235" w:rsidP="00616E2E">
            <w:pPr>
              <w:rPr>
                <w:color w:val="000000"/>
              </w:rPr>
            </w:pPr>
          </w:p>
          <w:p w14:paraId="2CCFD166" w14:textId="77777777" w:rsidR="00444235" w:rsidRDefault="00444235" w:rsidP="00616E2E">
            <w:pPr>
              <w:jc w:val="center"/>
              <w:rPr>
                <w:color w:val="000000"/>
              </w:rPr>
            </w:pPr>
          </w:p>
          <w:p w14:paraId="3BA1094D" w14:textId="34A78C91" w:rsidR="00444235" w:rsidRDefault="00616E2E" w:rsidP="00616E2E">
            <w:pPr>
              <w:jc w:val="center"/>
              <w:rPr>
                <w:color w:val="000000"/>
              </w:rPr>
            </w:pPr>
            <w:r>
              <w:rPr>
                <w:color w:val="000000"/>
              </w:rPr>
              <w:t>T</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2BEEA13F" w14:textId="77777777" w:rsidR="00444235" w:rsidRDefault="006707ED" w:rsidP="00616E2E">
            <w:pPr>
              <w:jc w:val="center"/>
              <w:rPr>
                <w:color w:val="000000"/>
              </w:rPr>
            </w:pPr>
            <w:r>
              <w:rPr>
                <w:color w:val="000000"/>
              </w:rPr>
              <w:t>Average time spent on each customer during the campaign</w:t>
            </w:r>
          </w:p>
        </w:tc>
        <w:tc>
          <w:tcPr>
            <w:tcW w:w="4040" w:type="dxa"/>
            <w:tcBorders>
              <w:top w:val="nil"/>
              <w:left w:val="nil"/>
              <w:bottom w:val="single" w:sz="4" w:space="0" w:color="000000"/>
              <w:right w:val="single" w:sz="4" w:space="0" w:color="000000"/>
            </w:tcBorders>
            <w:shd w:val="clear" w:color="auto" w:fill="auto"/>
            <w:vAlign w:val="bottom"/>
          </w:tcPr>
          <w:p w14:paraId="7CACB24B" w14:textId="77777777" w:rsidR="00444235" w:rsidRDefault="006707ED" w:rsidP="00616E2E">
            <w:pPr>
              <w:jc w:val="center"/>
              <w:rPr>
                <w:color w:val="000000"/>
              </w:rPr>
            </w:pPr>
            <w:r>
              <w:rPr>
                <w:color w:val="000000"/>
              </w:rPr>
              <w:t xml:space="preserve">645.7 seconds + </w:t>
            </w:r>
            <w:proofErr w:type="gramStart"/>
            <w:r>
              <w:rPr>
                <w:color w:val="000000"/>
              </w:rPr>
              <w:t>pre &amp;</w:t>
            </w:r>
            <w:proofErr w:type="gramEnd"/>
            <w:r>
              <w:rPr>
                <w:color w:val="000000"/>
              </w:rPr>
              <w:t xml:space="preserve"> post call work</w:t>
            </w:r>
          </w:p>
          <w:p w14:paraId="0840E13C" w14:textId="206B2B45" w:rsidR="00444235" w:rsidRDefault="006707ED" w:rsidP="00616E2E">
            <w:pPr>
              <w:jc w:val="center"/>
              <w:rPr>
                <w:color w:val="000000"/>
              </w:rPr>
            </w:pPr>
            <w:r>
              <w:rPr>
                <w:color w:val="000000"/>
              </w:rPr>
              <w:t>= ~ 30 mi</w:t>
            </w:r>
            <w:r w:rsidR="00616E2E">
              <w:rPr>
                <w:color w:val="000000"/>
              </w:rPr>
              <w:t xml:space="preserve">ns </w:t>
            </w:r>
            <w:proofErr w:type="gramStart"/>
            <w:r w:rsidR="00E23984">
              <w:rPr>
                <w:color w:val="000000"/>
              </w:rPr>
              <w:t>( ½</w:t>
            </w:r>
            <w:proofErr w:type="gramEnd"/>
            <w:r w:rsidR="00E23984">
              <w:rPr>
                <w:color w:val="000000"/>
              </w:rPr>
              <w:t xml:space="preserve"> hour)</w:t>
            </w:r>
          </w:p>
        </w:tc>
      </w:tr>
      <w:tr w:rsidR="00616E2E" w14:paraId="356CFD3C" w14:textId="77777777" w:rsidTr="00616E2E">
        <w:trPr>
          <w:trHeight w:val="476"/>
        </w:trPr>
        <w:tc>
          <w:tcPr>
            <w:tcW w:w="1105" w:type="dxa"/>
            <w:tcBorders>
              <w:top w:val="nil"/>
              <w:left w:val="single" w:sz="4" w:space="0" w:color="000000"/>
              <w:bottom w:val="single" w:sz="4" w:space="0" w:color="000000"/>
              <w:right w:val="single" w:sz="4" w:space="0" w:color="000000"/>
            </w:tcBorders>
            <w:shd w:val="clear" w:color="auto" w:fill="auto"/>
            <w:vAlign w:val="bottom"/>
          </w:tcPr>
          <w:p w14:paraId="46BB75CA" w14:textId="12DCB44E" w:rsidR="001A2409" w:rsidRDefault="001A2409" w:rsidP="00616E2E">
            <w:pPr>
              <w:jc w:val="center"/>
              <w:rPr>
                <w:color w:val="000000"/>
              </w:rPr>
            </w:pPr>
          </w:p>
          <w:p w14:paraId="68A2D83D" w14:textId="1AC857CB" w:rsidR="001A2409" w:rsidRPr="007D2B2B" w:rsidRDefault="00616E2E" w:rsidP="00616E2E">
            <w:pPr>
              <w:jc w:val="center"/>
              <w:rPr>
                <w:color w:val="000000"/>
                <w:highlight w:val="yellow"/>
              </w:rPr>
            </w:pPr>
            <w:r w:rsidRPr="00616E2E">
              <w:rPr>
                <w:color w:val="000000"/>
              </w:rPr>
              <w:t>S</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4A4E9804" w14:textId="1ACE0223" w:rsidR="001A2409" w:rsidRPr="007D2B2B" w:rsidRDefault="001A2409" w:rsidP="00616E2E">
            <w:pPr>
              <w:jc w:val="center"/>
              <w:rPr>
                <w:color w:val="000000"/>
                <w:highlight w:val="yellow"/>
              </w:rPr>
            </w:pPr>
            <w:r>
              <w:rPr>
                <w:color w:val="000000"/>
              </w:rPr>
              <w:t>Salary per employee per day</w:t>
            </w:r>
            <w:r>
              <w:rPr>
                <w:rFonts w:ascii="Calibri" w:eastAsia="Calibri" w:hAnsi="Calibri" w:cs="Calibri"/>
                <w:color w:val="000000"/>
                <w:vertAlign w:val="superscript"/>
              </w:rPr>
              <w:t>3</w:t>
            </w:r>
          </w:p>
        </w:tc>
        <w:tc>
          <w:tcPr>
            <w:tcW w:w="4040" w:type="dxa"/>
            <w:tcBorders>
              <w:top w:val="nil"/>
              <w:left w:val="nil"/>
              <w:bottom w:val="single" w:sz="4" w:space="0" w:color="000000"/>
              <w:right w:val="single" w:sz="4" w:space="0" w:color="000000"/>
            </w:tcBorders>
            <w:shd w:val="clear" w:color="auto" w:fill="auto"/>
            <w:vAlign w:val="bottom"/>
          </w:tcPr>
          <w:p w14:paraId="442AB4F5" w14:textId="3ED801C7" w:rsidR="001A2409" w:rsidRPr="007D2B2B" w:rsidRDefault="001A2409" w:rsidP="00616E2E">
            <w:pPr>
              <w:jc w:val="center"/>
              <w:rPr>
                <w:color w:val="000000"/>
                <w:highlight w:val="yellow"/>
              </w:rPr>
            </w:pPr>
            <w:r>
              <w:rPr>
                <w:color w:val="000000"/>
              </w:rPr>
              <w:t>$128</w:t>
            </w:r>
          </w:p>
        </w:tc>
      </w:tr>
      <w:tr w:rsidR="00616E2E" w14:paraId="364A9283" w14:textId="77777777" w:rsidTr="00616E2E">
        <w:trPr>
          <w:trHeight w:val="413"/>
        </w:trPr>
        <w:tc>
          <w:tcPr>
            <w:tcW w:w="1105" w:type="dxa"/>
            <w:tcBorders>
              <w:top w:val="nil"/>
              <w:left w:val="single" w:sz="4" w:space="0" w:color="000000"/>
              <w:bottom w:val="single" w:sz="4" w:space="0" w:color="000000"/>
              <w:right w:val="single" w:sz="4" w:space="0" w:color="000000"/>
            </w:tcBorders>
            <w:shd w:val="clear" w:color="auto" w:fill="auto"/>
            <w:vAlign w:val="bottom"/>
          </w:tcPr>
          <w:p w14:paraId="6001DA87" w14:textId="7FC91651" w:rsidR="001A2409" w:rsidRPr="00E23984" w:rsidRDefault="001A2409" w:rsidP="00616E2E">
            <w:pPr>
              <w:jc w:val="center"/>
              <w:rPr>
                <w:color w:val="000000"/>
              </w:rPr>
            </w:pPr>
            <w:r w:rsidRPr="00E23984">
              <w:rPr>
                <w:color w:val="000000"/>
              </w:rPr>
              <w:t>H</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4229545F" w14:textId="61319F79" w:rsidR="001A2409" w:rsidRPr="00E23984" w:rsidRDefault="001A2409" w:rsidP="00616E2E">
            <w:pPr>
              <w:jc w:val="center"/>
              <w:rPr>
                <w:color w:val="000000"/>
              </w:rPr>
            </w:pPr>
            <w:r w:rsidRPr="00E23984">
              <w:rPr>
                <w:color w:val="000000"/>
              </w:rPr>
              <w:t>Number of actual working hours per day considering breaks</w:t>
            </w:r>
          </w:p>
        </w:tc>
        <w:tc>
          <w:tcPr>
            <w:tcW w:w="4040" w:type="dxa"/>
            <w:tcBorders>
              <w:top w:val="nil"/>
              <w:left w:val="nil"/>
              <w:bottom w:val="single" w:sz="4" w:space="0" w:color="000000"/>
              <w:right w:val="single" w:sz="4" w:space="0" w:color="000000"/>
            </w:tcBorders>
            <w:shd w:val="clear" w:color="auto" w:fill="auto"/>
            <w:vAlign w:val="bottom"/>
          </w:tcPr>
          <w:p w14:paraId="17B282A4" w14:textId="467EDD27" w:rsidR="001A2409" w:rsidRPr="00E23984" w:rsidRDefault="001A2409" w:rsidP="00616E2E">
            <w:pPr>
              <w:jc w:val="center"/>
              <w:rPr>
                <w:color w:val="000000"/>
              </w:rPr>
            </w:pPr>
            <w:r w:rsidRPr="00E23984">
              <w:rPr>
                <w:color w:val="000000"/>
              </w:rPr>
              <w:t>6 h</w:t>
            </w:r>
            <w:r w:rsidR="00E23984" w:rsidRPr="00E23984">
              <w:rPr>
                <w:color w:val="000000"/>
              </w:rPr>
              <w:t>ou</w:t>
            </w:r>
            <w:r w:rsidRPr="00E23984">
              <w:rPr>
                <w:color w:val="000000"/>
              </w:rPr>
              <w:t>rs</w:t>
            </w:r>
          </w:p>
        </w:tc>
      </w:tr>
      <w:tr w:rsidR="00616E2E" w14:paraId="26924746" w14:textId="77777777" w:rsidTr="00616E2E">
        <w:trPr>
          <w:trHeight w:val="350"/>
        </w:trPr>
        <w:tc>
          <w:tcPr>
            <w:tcW w:w="1105" w:type="dxa"/>
            <w:tcBorders>
              <w:top w:val="nil"/>
              <w:left w:val="single" w:sz="4" w:space="0" w:color="000000"/>
              <w:bottom w:val="single" w:sz="4" w:space="0" w:color="000000"/>
              <w:right w:val="single" w:sz="4" w:space="0" w:color="000000"/>
            </w:tcBorders>
            <w:shd w:val="clear" w:color="auto" w:fill="auto"/>
            <w:vAlign w:val="bottom"/>
          </w:tcPr>
          <w:p w14:paraId="7B05FE65" w14:textId="1E054205" w:rsidR="001A2409" w:rsidRPr="00616E2E" w:rsidRDefault="00E23984" w:rsidP="00616E2E">
            <w:pPr>
              <w:jc w:val="center"/>
              <w:rPr>
                <w:b/>
                <w:color w:val="000000"/>
              </w:rPr>
            </w:pPr>
            <w:r w:rsidRPr="00616E2E">
              <w:rPr>
                <w:b/>
                <w:color w:val="000000"/>
              </w:rPr>
              <w:t>S/H * T</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2FFD562A" w14:textId="157898AD" w:rsidR="001A2409" w:rsidRPr="00616E2E" w:rsidRDefault="001A2409" w:rsidP="00616E2E">
            <w:pPr>
              <w:jc w:val="center"/>
              <w:rPr>
                <w:b/>
                <w:color w:val="000000"/>
              </w:rPr>
            </w:pPr>
            <w:r w:rsidRPr="00616E2E">
              <w:rPr>
                <w:b/>
                <w:color w:val="000000"/>
              </w:rPr>
              <w:t>Cost of marketing per customer</w:t>
            </w:r>
          </w:p>
        </w:tc>
        <w:tc>
          <w:tcPr>
            <w:tcW w:w="4040" w:type="dxa"/>
            <w:tcBorders>
              <w:top w:val="nil"/>
              <w:left w:val="nil"/>
              <w:bottom w:val="single" w:sz="4" w:space="0" w:color="000000"/>
              <w:right w:val="single" w:sz="4" w:space="0" w:color="000000"/>
            </w:tcBorders>
            <w:shd w:val="clear" w:color="auto" w:fill="auto"/>
            <w:vAlign w:val="bottom"/>
          </w:tcPr>
          <w:p w14:paraId="255770E2" w14:textId="0572D016" w:rsidR="001A2409" w:rsidRPr="00616E2E" w:rsidRDefault="001A2409" w:rsidP="00616E2E">
            <w:pPr>
              <w:jc w:val="center"/>
              <w:rPr>
                <w:b/>
                <w:color w:val="000000"/>
              </w:rPr>
            </w:pPr>
            <w:r w:rsidRPr="00616E2E">
              <w:rPr>
                <w:b/>
                <w:color w:val="000000"/>
              </w:rPr>
              <w:t>$</w:t>
            </w:r>
            <w:r w:rsidR="00E23984" w:rsidRPr="00616E2E">
              <w:rPr>
                <w:b/>
                <w:color w:val="000000"/>
              </w:rPr>
              <w:t xml:space="preserve">128/ 6 </w:t>
            </w:r>
            <w:proofErr w:type="gramStart"/>
            <w:r w:rsidR="00E23984" w:rsidRPr="00616E2E">
              <w:rPr>
                <w:b/>
                <w:color w:val="000000"/>
              </w:rPr>
              <w:t>hours</w:t>
            </w:r>
            <w:r w:rsidRPr="00616E2E">
              <w:rPr>
                <w:b/>
                <w:color w:val="000000"/>
              </w:rPr>
              <w:t xml:space="preserve"> </w:t>
            </w:r>
            <w:r w:rsidR="00E23984" w:rsidRPr="00616E2E">
              <w:rPr>
                <w:b/>
                <w:color w:val="000000"/>
              </w:rPr>
              <w:t xml:space="preserve"> *</w:t>
            </w:r>
            <w:proofErr w:type="gramEnd"/>
            <w:r w:rsidR="00E23984" w:rsidRPr="00616E2E">
              <w:rPr>
                <w:b/>
                <w:color w:val="000000"/>
              </w:rPr>
              <w:t xml:space="preserve"> ½ hour</w:t>
            </w:r>
            <w:r w:rsidR="00616E2E" w:rsidRPr="00616E2E">
              <w:rPr>
                <w:b/>
                <w:color w:val="000000"/>
              </w:rPr>
              <w:t xml:space="preserve"> </w:t>
            </w:r>
            <w:r w:rsidRPr="00616E2E">
              <w:rPr>
                <w:b/>
                <w:color w:val="000000"/>
              </w:rPr>
              <w:t>= ~ $11</w:t>
            </w:r>
          </w:p>
        </w:tc>
      </w:tr>
    </w:tbl>
    <w:p w14:paraId="364BF51A" w14:textId="77777777" w:rsidR="00444235" w:rsidRDefault="00444235">
      <w:pPr>
        <w:widowControl w:val="0"/>
        <w:spacing w:line="276" w:lineRule="auto"/>
        <w:sectPr w:rsidR="00444235">
          <w:pgSz w:w="12240" w:h="15840"/>
          <w:pgMar w:top="1440" w:right="1440" w:bottom="1440" w:left="1440" w:header="0" w:footer="720" w:gutter="0"/>
          <w:pgNumType w:start="1"/>
          <w:cols w:space="720"/>
        </w:sectPr>
      </w:pPr>
    </w:p>
    <w:p w14:paraId="2CAC1229" w14:textId="77777777" w:rsidR="004456FA" w:rsidRDefault="004456FA" w:rsidP="00616E2E">
      <w:pPr>
        <w:jc w:val="center"/>
        <w:rPr>
          <w:b/>
        </w:rPr>
      </w:pPr>
    </w:p>
    <w:p w14:paraId="1B06B340" w14:textId="77777777" w:rsidR="00444235" w:rsidRDefault="006707ED" w:rsidP="00616E2E">
      <w:pPr>
        <w:jc w:val="center"/>
        <w:rPr>
          <w:b/>
        </w:rPr>
      </w:pPr>
      <w:r>
        <w:rPr>
          <w:b/>
        </w:rPr>
        <w:t xml:space="preserve">Net Profitability </w:t>
      </w:r>
      <w:r>
        <w:rPr>
          <w:b/>
        </w:rPr>
        <w:tab/>
        <w:t>= Net Interest Income - Total Marketing Expenditure</w:t>
      </w:r>
    </w:p>
    <w:p w14:paraId="6B1758B1" w14:textId="77777777" w:rsidR="00444235" w:rsidRDefault="006707ED" w:rsidP="00616E2E">
      <w:r>
        <w:rPr>
          <w:b/>
        </w:rPr>
        <w:tab/>
      </w:r>
      <w:r>
        <w:rPr>
          <w:b/>
        </w:rPr>
        <w:tab/>
      </w:r>
      <w:r>
        <w:rPr>
          <w:b/>
        </w:rPr>
        <w:tab/>
      </w:r>
      <w:r>
        <w:rPr>
          <w:b/>
        </w:rPr>
        <w:tab/>
      </w:r>
      <w:r>
        <w:t>= $43*(Number of converted customers) - $11*(Total number of customers contacted)</w:t>
      </w:r>
    </w:p>
    <w:p w14:paraId="79B27236" w14:textId="77777777" w:rsidR="00444235" w:rsidRDefault="00444235" w:rsidP="00616E2E"/>
    <w:p w14:paraId="4DD481D2" w14:textId="51DACD9F" w:rsidR="00444235" w:rsidRDefault="006707ED">
      <w:r>
        <w:lastRenderedPageBreak/>
        <w:t>Confusion matrix has been used to find True Positives, False positives, True Negatives and False negatives for every model and at varying probability t</w:t>
      </w:r>
      <w:r w:rsidR="00E23984">
        <w:t>h</w:t>
      </w:r>
      <w:r>
        <w:t>resholds. This metric in terms of confusion matrix attributes would be</w:t>
      </w:r>
    </w:p>
    <w:p w14:paraId="6C852709" w14:textId="77777777" w:rsidR="00444235" w:rsidRDefault="00444235"/>
    <w:p w14:paraId="4B3764A1" w14:textId="77777777" w:rsidR="00444235" w:rsidRDefault="006707ED">
      <w:pPr>
        <w:ind w:firstLine="720"/>
        <w:rPr>
          <w:b/>
        </w:rPr>
      </w:pPr>
      <w:r>
        <w:rPr>
          <w:b/>
        </w:rPr>
        <w:t>Net Profitability= $43*(True Positives) - $11(True Positives + False Positives)</w:t>
      </w:r>
    </w:p>
    <w:p w14:paraId="271C3EBE" w14:textId="77777777" w:rsidR="00444235" w:rsidRDefault="00444235">
      <w:pPr>
        <w:rPr>
          <w:b/>
        </w:rPr>
      </w:pPr>
    </w:p>
    <w:p w14:paraId="019FD917" w14:textId="77777777" w:rsidR="00444235" w:rsidRDefault="00444235"/>
    <w:p w14:paraId="60418596" w14:textId="53D5E7B8" w:rsidR="004456FA" w:rsidRPr="004456FA" w:rsidRDefault="006707ED" w:rsidP="004456FA">
      <w:pPr>
        <w:numPr>
          <w:ilvl w:val="0"/>
          <w:numId w:val="8"/>
        </w:numPr>
        <w:pBdr>
          <w:bottom w:val="single" w:sz="4" w:space="4" w:color="4F81BD"/>
        </w:pBdr>
        <w:spacing w:before="200" w:after="280"/>
        <w:ind w:right="936"/>
        <w:contextualSpacing/>
        <w:rPr>
          <w:b/>
          <w:i/>
          <w:color w:val="4F81BD"/>
        </w:rPr>
      </w:pPr>
      <w:r>
        <w:rPr>
          <w:b/>
          <w:color w:val="4F81BD"/>
        </w:rPr>
        <w:t>MACHINE LEARNING ALGORITHMS AND RESULTS</w:t>
      </w:r>
    </w:p>
    <w:p w14:paraId="50275655" w14:textId="77777777" w:rsidR="004456FA" w:rsidRDefault="004456FA" w:rsidP="004456FA">
      <w:pPr>
        <w:rPr>
          <w:b/>
          <w:smallCaps/>
          <w:color w:val="5B9BD5"/>
        </w:rPr>
      </w:pPr>
    </w:p>
    <w:p w14:paraId="08273912" w14:textId="77777777" w:rsidR="00444235" w:rsidRDefault="006707ED" w:rsidP="004456FA">
      <w:pPr>
        <w:rPr>
          <w:b/>
          <w:smallCaps/>
          <w:color w:val="5B9BD5"/>
        </w:rPr>
      </w:pPr>
      <w:r w:rsidRPr="004456FA">
        <w:rPr>
          <w:b/>
          <w:smallCaps/>
          <w:color w:val="5B9BD5"/>
        </w:rPr>
        <w:t xml:space="preserve">Baseline performance: </w:t>
      </w:r>
    </w:p>
    <w:p w14:paraId="1027E894" w14:textId="77777777" w:rsidR="004456FA" w:rsidRPr="004456FA" w:rsidRDefault="004456FA" w:rsidP="004456FA">
      <w:pPr>
        <w:rPr>
          <w:b/>
          <w:smallCaps/>
          <w:color w:val="5B9BD5"/>
        </w:rPr>
      </w:pPr>
    </w:p>
    <w:p w14:paraId="63C51C10" w14:textId="77777777" w:rsidR="00444235" w:rsidRDefault="006707ED" w:rsidP="004456FA">
      <w:pPr>
        <w:pStyle w:val="NoSpacing"/>
      </w:pPr>
      <w:r>
        <w:t xml:space="preserve">11.2% has been the conversion rate for this campaign. Out of the total 41188 customers contacted, 4613 of them have accepted the offer and the remaining 36575 customers have rejected it. </w:t>
      </w:r>
    </w:p>
    <w:p w14:paraId="51E704CD" w14:textId="77777777" w:rsidR="004456FA" w:rsidRDefault="004456FA" w:rsidP="004456FA">
      <w:pPr>
        <w:pStyle w:val="NoSpacing"/>
      </w:pPr>
    </w:p>
    <w:p w14:paraId="1BD27851" w14:textId="77777777" w:rsidR="00444235" w:rsidRDefault="006707ED" w:rsidP="004456FA">
      <w:pPr>
        <w:pStyle w:val="NoSpacing"/>
      </w:pPr>
      <w:r>
        <w:t>Profitability = $43*(Total converts)-$11*(Total customers contacted)</w:t>
      </w:r>
    </w:p>
    <w:p w14:paraId="745E817B" w14:textId="77777777" w:rsidR="00444235" w:rsidRDefault="006707ED" w:rsidP="004456FA">
      <w:pPr>
        <w:pStyle w:val="NoSpacing"/>
      </w:pPr>
      <w:r>
        <w:t xml:space="preserve">               = $43*(4613)-$11*(41188)</w:t>
      </w:r>
    </w:p>
    <w:p w14:paraId="5ACED304" w14:textId="476399EB" w:rsidR="004456FA" w:rsidRDefault="003A7750" w:rsidP="004456FA">
      <w:pPr>
        <w:pStyle w:val="NoSpacing"/>
      </w:pPr>
      <w:r>
        <w:t xml:space="preserve">               = $ 198,359 - $ 4</w:t>
      </w:r>
      <w:r w:rsidR="006707ED">
        <w:t>53,068</w:t>
      </w:r>
    </w:p>
    <w:p w14:paraId="26B00FFB" w14:textId="2AB83C4F" w:rsidR="004456FA" w:rsidRDefault="00F806BA" w:rsidP="004456FA">
      <w:pPr>
        <w:pStyle w:val="NoSpacing"/>
      </w:pPr>
      <w:r>
        <w:t xml:space="preserve">               = (- $ 2</w:t>
      </w:r>
      <w:r w:rsidR="004456FA">
        <w:t xml:space="preserve">54,709) </w:t>
      </w:r>
    </w:p>
    <w:p w14:paraId="01DDED96" w14:textId="77777777" w:rsidR="004456FA" w:rsidRDefault="004456FA" w:rsidP="004456FA">
      <w:pPr>
        <w:pStyle w:val="NoSpacing"/>
      </w:pPr>
    </w:p>
    <w:p w14:paraId="51025023" w14:textId="6DB70820" w:rsidR="00444235" w:rsidRDefault="004456FA" w:rsidP="004456FA">
      <w:pPr>
        <w:pStyle w:val="NoSpacing"/>
      </w:pPr>
      <w:r>
        <w:t xml:space="preserve">Overall, </w:t>
      </w:r>
      <w:r w:rsidR="00F806BA">
        <w:t>this campaign made a loss of $2</w:t>
      </w:r>
      <w:r>
        <w:t xml:space="preserve">54,709 hence our </w:t>
      </w:r>
      <w:r w:rsidR="006707ED">
        <w:t>goal is not only to obtain profits but also to devel</w:t>
      </w:r>
      <w:r>
        <w:t>op a model that can maximize it.</w:t>
      </w:r>
    </w:p>
    <w:p w14:paraId="60C94194" w14:textId="77777777" w:rsidR="00444235" w:rsidRPr="004456FA" w:rsidRDefault="006707ED">
      <w:r w:rsidRPr="004456FA">
        <w:t xml:space="preserve">Logistic regression, Random Forest and Support Vector Machine algorithms have been trained and tested to </w:t>
      </w:r>
      <w:r>
        <w:t xml:space="preserve">arrive </w:t>
      </w:r>
      <w:r w:rsidRPr="004456FA">
        <w:t>at a final model that returned highest profitability.</w:t>
      </w:r>
    </w:p>
    <w:p w14:paraId="23E5C187" w14:textId="77777777" w:rsidR="00444235" w:rsidRPr="004456FA" w:rsidRDefault="00444235"/>
    <w:p w14:paraId="403E2E10" w14:textId="51A02C9D" w:rsidR="00444235" w:rsidRPr="004456FA" w:rsidRDefault="006707ED">
      <w:r w:rsidRPr="004456FA">
        <w:t>Final bank dataset has been divided into Train, Validate and Test sets. Train set was use</w:t>
      </w:r>
      <w:r w:rsidR="004456FA">
        <w:t>d to fit the data to ML model, v</w:t>
      </w:r>
      <w:r w:rsidRPr="004456FA">
        <w:t xml:space="preserve">alidate set was used to determine the tuning parameters and finally the test data was used for testing the model and its outcome. </w:t>
      </w:r>
    </w:p>
    <w:p w14:paraId="2C79E35F" w14:textId="77777777" w:rsidR="00444235" w:rsidRDefault="00444235">
      <w:pPr>
        <w:rPr>
          <w:sz w:val="22"/>
          <w:szCs w:val="22"/>
        </w:rPr>
      </w:pPr>
    </w:p>
    <w:p w14:paraId="5B1478E5" w14:textId="77777777" w:rsidR="00444235" w:rsidRDefault="00444235">
      <w:pPr>
        <w:rPr>
          <w:sz w:val="22"/>
          <w:szCs w:val="22"/>
        </w:rPr>
      </w:pPr>
    </w:p>
    <w:p w14:paraId="34AA2FC5" w14:textId="77777777" w:rsidR="004456FA" w:rsidRDefault="006707ED" w:rsidP="004456FA">
      <w:pPr>
        <w:pStyle w:val="ListParagraph"/>
        <w:numPr>
          <w:ilvl w:val="1"/>
          <w:numId w:val="8"/>
        </w:numPr>
        <w:rPr>
          <w:b/>
          <w:smallCaps/>
          <w:color w:val="5B9BD5"/>
        </w:rPr>
      </w:pPr>
      <w:r w:rsidRPr="004456FA">
        <w:rPr>
          <w:b/>
          <w:smallCaps/>
          <w:color w:val="5B9BD5"/>
        </w:rPr>
        <w:t>Logistic Regression:</w:t>
      </w:r>
    </w:p>
    <w:p w14:paraId="7EC5A412" w14:textId="77777777" w:rsidR="004456FA" w:rsidRDefault="004456FA" w:rsidP="004456FA">
      <w:pPr>
        <w:ind w:left="720"/>
        <w:rPr>
          <w:sz w:val="22"/>
          <w:szCs w:val="22"/>
        </w:rPr>
      </w:pPr>
    </w:p>
    <w:p w14:paraId="24620E64" w14:textId="152B85F2" w:rsidR="00444235" w:rsidRPr="004456FA" w:rsidRDefault="006707ED" w:rsidP="004456FA">
      <w:pPr>
        <w:pStyle w:val="ListParagraph"/>
        <w:numPr>
          <w:ilvl w:val="2"/>
          <w:numId w:val="8"/>
        </w:numPr>
        <w:rPr>
          <w:b/>
          <w:smallCaps/>
          <w:color w:val="5B9BD5"/>
          <w:sz w:val="22"/>
        </w:rPr>
      </w:pPr>
      <w:r w:rsidRPr="004456FA">
        <w:rPr>
          <w:b/>
          <w:smallCaps/>
          <w:color w:val="5B9BD5"/>
          <w:sz w:val="22"/>
        </w:rPr>
        <w:t>Logistic Regression on Original imbalanced Data with regularization</w:t>
      </w:r>
    </w:p>
    <w:p w14:paraId="60CEC700" w14:textId="77777777" w:rsidR="00444235" w:rsidRDefault="00444235">
      <w:pPr>
        <w:rPr>
          <w:sz w:val="22"/>
          <w:szCs w:val="22"/>
        </w:rPr>
      </w:pPr>
    </w:p>
    <w:p w14:paraId="77B53F6F" w14:textId="616F9AE4" w:rsidR="00444235" w:rsidRDefault="006707ED">
      <w:proofErr w:type="spellStart"/>
      <w:r w:rsidRPr="004456FA">
        <w:t>Sklearn’s</w:t>
      </w:r>
      <w:proofErr w:type="spellEnd"/>
      <w:r w:rsidRPr="004456FA">
        <w:t xml:space="preserve"> Logistic Regression was used to fit and test our bank dataset. Highest profitability of $</w:t>
      </w:r>
      <w:r w:rsidR="005C33E2">
        <w:t>10,963</w:t>
      </w:r>
      <w:r w:rsidRPr="004456FA">
        <w:t xml:space="preserve"> was achieved w</w:t>
      </w:r>
      <w:r w:rsidR="005C33E2">
        <w:t>ith C = 100 at threshold of 0.22</w:t>
      </w:r>
      <w:r w:rsidRPr="004456FA">
        <w:t xml:space="preserve"> with ROC AUC of 0.7</w:t>
      </w:r>
      <w:r w:rsidR="005C33E2">
        <w:t>801</w:t>
      </w:r>
      <w:r w:rsidRPr="004456FA">
        <w:t>. Below is a graph of profitability at varying thresholds with the finalized regularization parameter</w:t>
      </w:r>
    </w:p>
    <w:p w14:paraId="26F2C271" w14:textId="77777777" w:rsidR="004456FA" w:rsidRPr="004456FA" w:rsidRDefault="004456FA"/>
    <w:p w14:paraId="7F4F8FDD" w14:textId="77777777" w:rsidR="00444235" w:rsidRDefault="006707ED">
      <w:pPr>
        <w:rPr>
          <w:sz w:val="22"/>
          <w:szCs w:val="22"/>
        </w:rPr>
      </w:pPr>
      <w:r>
        <w:rPr>
          <w:noProof/>
          <w:sz w:val="22"/>
          <w:szCs w:val="22"/>
        </w:rPr>
        <w:lastRenderedPageBreak/>
        <w:drawing>
          <wp:inline distT="114300" distB="114300" distL="114300" distR="114300" wp14:anchorId="7617359E" wp14:editId="7370E395">
            <wp:extent cx="3838575" cy="248602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3838575" cy="2486025"/>
                    </a:xfrm>
                    <a:prstGeom prst="rect">
                      <a:avLst/>
                    </a:prstGeom>
                    <a:ln/>
                  </pic:spPr>
                </pic:pic>
              </a:graphicData>
            </a:graphic>
          </wp:inline>
        </w:drawing>
      </w:r>
    </w:p>
    <w:p w14:paraId="2A4F0BF2" w14:textId="77777777" w:rsidR="00444235" w:rsidRDefault="00444235">
      <w:pPr>
        <w:rPr>
          <w:b/>
          <w:smallCaps/>
          <w:color w:val="5B9BD5"/>
        </w:rPr>
      </w:pPr>
    </w:p>
    <w:p w14:paraId="0ABDD4FC" w14:textId="4EAAFD47" w:rsidR="00444235" w:rsidRPr="004456FA" w:rsidRDefault="004456FA" w:rsidP="004456FA">
      <w:pPr>
        <w:pStyle w:val="ListParagraph"/>
        <w:numPr>
          <w:ilvl w:val="2"/>
          <w:numId w:val="8"/>
        </w:numPr>
        <w:rPr>
          <w:b/>
          <w:smallCaps/>
          <w:color w:val="5B9BD5"/>
          <w:sz w:val="22"/>
        </w:rPr>
      </w:pPr>
      <w:r>
        <w:rPr>
          <w:b/>
          <w:smallCaps/>
          <w:color w:val="5B9BD5"/>
        </w:rPr>
        <w:t>Logistic Regression on Resampled data</w:t>
      </w:r>
    </w:p>
    <w:p w14:paraId="10C36AC2" w14:textId="77777777" w:rsidR="004456FA" w:rsidRPr="004456FA" w:rsidRDefault="004456FA"/>
    <w:p w14:paraId="2FA075EE" w14:textId="77777777" w:rsidR="00444235" w:rsidRPr="004456FA" w:rsidRDefault="006707ED">
      <w:r w:rsidRPr="004456FA">
        <w:t>Dataset rebalancing has not proven to be effective in our business case. There was no improvement in profitability and ROC AUC scores.</w:t>
      </w:r>
    </w:p>
    <w:p w14:paraId="39D8EFA5" w14:textId="77777777" w:rsidR="00444235" w:rsidRDefault="00444235">
      <w:pPr>
        <w:rPr>
          <w:sz w:val="22"/>
          <w:szCs w:val="22"/>
        </w:rPr>
      </w:pPr>
    </w:p>
    <w:p w14:paraId="526E7205" w14:textId="77777777" w:rsidR="00444235" w:rsidRDefault="00444235">
      <w:pPr>
        <w:rPr>
          <w:sz w:val="22"/>
          <w:szCs w:val="22"/>
        </w:rPr>
      </w:pPr>
    </w:p>
    <w:tbl>
      <w:tblPr>
        <w:tblStyle w:val="a6"/>
        <w:tblW w:w="94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3720"/>
        <w:gridCol w:w="3915"/>
      </w:tblGrid>
      <w:tr w:rsidR="00444235" w14:paraId="38307BFF" w14:textId="77777777" w:rsidTr="00DC61D1">
        <w:trPr>
          <w:trHeight w:val="500"/>
        </w:trPr>
        <w:tc>
          <w:tcPr>
            <w:tcW w:w="1800" w:type="dxa"/>
            <w:vMerge w:val="restart"/>
            <w:tcBorders>
              <w:top w:val="single" w:sz="4" w:space="0" w:color="000000"/>
              <w:left w:val="single" w:sz="4" w:space="0" w:color="auto"/>
              <w:bottom w:val="single" w:sz="3" w:space="0" w:color="000000"/>
              <w:right w:val="single" w:sz="4" w:space="0" w:color="000000"/>
            </w:tcBorders>
            <w:tcMar>
              <w:top w:w="100" w:type="dxa"/>
              <w:left w:w="100" w:type="dxa"/>
              <w:bottom w:w="100" w:type="dxa"/>
              <w:right w:w="100" w:type="dxa"/>
            </w:tcMar>
          </w:tcPr>
          <w:p w14:paraId="721904ED" w14:textId="77777777" w:rsidR="00444235" w:rsidRPr="004456FA" w:rsidRDefault="006707ED" w:rsidP="004456FA">
            <w:r w:rsidRPr="004456FA">
              <w:t xml:space="preserve"> </w:t>
            </w:r>
          </w:p>
        </w:tc>
        <w:tc>
          <w:tcPr>
            <w:tcW w:w="7635" w:type="dxa"/>
            <w:gridSpan w:val="2"/>
            <w:tcBorders>
              <w:top w:val="single" w:sz="4" w:space="0" w:color="000000"/>
              <w:left w:val="single" w:sz="4" w:space="0" w:color="000000"/>
              <w:bottom w:val="single" w:sz="3" w:space="0" w:color="000000"/>
              <w:right w:val="single" w:sz="4" w:space="0" w:color="000000"/>
            </w:tcBorders>
          </w:tcPr>
          <w:p w14:paraId="44DEF381" w14:textId="77777777" w:rsidR="00444235" w:rsidRPr="004456FA" w:rsidRDefault="006707ED" w:rsidP="004456FA">
            <w:r w:rsidRPr="004456FA">
              <w:t>LOGISTIC REGRESSION</w:t>
            </w:r>
          </w:p>
        </w:tc>
      </w:tr>
      <w:tr w:rsidR="00444235" w14:paraId="1C867DA6" w14:textId="77777777" w:rsidTr="00DC61D1">
        <w:trPr>
          <w:trHeight w:val="500"/>
        </w:trPr>
        <w:tc>
          <w:tcPr>
            <w:tcW w:w="1800" w:type="dxa"/>
            <w:vMerge/>
            <w:tcBorders>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3711C133" w14:textId="77777777" w:rsidR="00444235" w:rsidRPr="004456FA" w:rsidRDefault="00444235" w:rsidP="004456FA"/>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3F2D9A05" w14:textId="77777777" w:rsidR="00444235" w:rsidRPr="004456FA" w:rsidRDefault="006707ED" w:rsidP="004456FA">
            <w:proofErr w:type="spellStart"/>
            <w:r w:rsidRPr="004456FA">
              <w:t>Upsampled</w:t>
            </w:r>
            <w:proofErr w:type="spellEnd"/>
            <w:r w:rsidRPr="004456FA">
              <w:t xml:space="preserve"> data</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37A7926" w14:textId="77777777" w:rsidR="00444235" w:rsidRPr="004456FA" w:rsidRDefault="006707ED" w:rsidP="004456FA">
            <w:proofErr w:type="spellStart"/>
            <w:r w:rsidRPr="004456FA">
              <w:t>Downsampled</w:t>
            </w:r>
            <w:proofErr w:type="spellEnd"/>
            <w:r w:rsidRPr="004456FA">
              <w:t xml:space="preserve"> data</w:t>
            </w:r>
          </w:p>
        </w:tc>
      </w:tr>
      <w:tr w:rsidR="00444235" w14:paraId="39611ECA" w14:textId="77777777" w:rsidTr="00DC61D1">
        <w:trPr>
          <w:trHeight w:val="98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6E8F10C9" w14:textId="77777777" w:rsidR="00444235" w:rsidRPr="004456FA" w:rsidRDefault="006707ED" w:rsidP="004456FA">
            <w:r w:rsidRPr="004456FA">
              <w:t>Final Regularization Parameters</w:t>
            </w:r>
          </w:p>
        </w:tc>
        <w:tc>
          <w:tcPr>
            <w:tcW w:w="7635" w:type="dxa"/>
            <w:gridSpan w:val="2"/>
            <w:tcBorders>
              <w:top w:val="single" w:sz="3" w:space="0" w:color="000000"/>
              <w:left w:val="single" w:sz="4" w:space="0" w:color="000000"/>
              <w:bottom w:val="single" w:sz="3" w:space="0" w:color="000000"/>
              <w:right w:val="single" w:sz="4" w:space="0" w:color="000000"/>
            </w:tcBorders>
          </w:tcPr>
          <w:p w14:paraId="0183D3CD" w14:textId="77777777" w:rsidR="00444235" w:rsidRPr="004456FA" w:rsidRDefault="006707ED" w:rsidP="004456FA">
            <w:r w:rsidRPr="004456FA">
              <w:t>C = 100</w:t>
            </w:r>
          </w:p>
        </w:tc>
      </w:tr>
      <w:tr w:rsidR="00444235" w14:paraId="266EC1BC"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5DE6F184" w14:textId="77777777" w:rsidR="00444235" w:rsidRPr="004456FA" w:rsidRDefault="006707ED" w:rsidP="004456FA">
            <w:r w:rsidRPr="004456FA">
              <w:t>Threshold</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FCC3ADA" w14:textId="6E4CBCE1" w:rsidR="00444235" w:rsidRPr="004456FA" w:rsidRDefault="006707ED" w:rsidP="004456FA">
            <w:r w:rsidRPr="004456FA">
              <w:t>0.6</w:t>
            </w:r>
            <w:r w:rsidR="0055371A">
              <w:t>8</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8FABE98" w14:textId="3E752DB3" w:rsidR="00444235" w:rsidRPr="004456FA" w:rsidRDefault="006707ED" w:rsidP="004456FA">
            <w:r w:rsidRPr="004456FA">
              <w:t>0.6</w:t>
            </w:r>
            <w:r w:rsidR="0055371A">
              <w:t>9</w:t>
            </w:r>
          </w:p>
        </w:tc>
      </w:tr>
      <w:tr w:rsidR="00444235" w14:paraId="0EED5163"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020B0E16" w14:textId="77777777" w:rsidR="00444235" w:rsidRPr="004456FA" w:rsidRDefault="006707ED" w:rsidP="004456FA">
            <w:r w:rsidRPr="004456FA">
              <w:t>Profitability</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D280BB9" w14:textId="22408437" w:rsidR="00444235" w:rsidRPr="004456FA" w:rsidRDefault="006707ED" w:rsidP="004456FA">
            <w:r w:rsidRPr="004456FA">
              <w:t>$ 10,</w:t>
            </w:r>
            <w:r w:rsidR="0055371A">
              <w:t>806</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0456BF16" w14:textId="43BF289E" w:rsidR="00444235" w:rsidRPr="004456FA" w:rsidRDefault="006707ED" w:rsidP="004456FA">
            <w:r w:rsidRPr="004456FA">
              <w:t>$ 10,</w:t>
            </w:r>
            <w:r w:rsidR="0055371A">
              <w:t>679</w:t>
            </w:r>
          </w:p>
        </w:tc>
      </w:tr>
      <w:tr w:rsidR="00444235" w14:paraId="36802A89"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415804C1" w14:textId="77777777" w:rsidR="00444235" w:rsidRPr="004456FA" w:rsidRDefault="006707ED" w:rsidP="004456FA">
            <w:r w:rsidRPr="004456FA">
              <w:t>ROC AUC</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8BB2605" w14:textId="132331DE" w:rsidR="00444235" w:rsidRPr="004456FA" w:rsidRDefault="006707ED" w:rsidP="004456FA">
            <w:r w:rsidRPr="004456FA">
              <w:t>0.7</w:t>
            </w:r>
            <w:r w:rsidR="0055371A">
              <w:t>837</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EAE79B6" w14:textId="718E874F" w:rsidR="00444235" w:rsidRPr="004456FA" w:rsidRDefault="006707ED" w:rsidP="004456FA">
            <w:r w:rsidRPr="004456FA">
              <w:t>0.7</w:t>
            </w:r>
            <w:r w:rsidR="0055371A">
              <w:t>808</w:t>
            </w:r>
          </w:p>
        </w:tc>
      </w:tr>
      <w:tr w:rsidR="00444235" w14:paraId="30B857EF" w14:textId="77777777" w:rsidTr="00DC61D1">
        <w:trPr>
          <w:trHeight w:val="500"/>
        </w:trPr>
        <w:tc>
          <w:tcPr>
            <w:tcW w:w="1800" w:type="dxa"/>
            <w:tcBorders>
              <w:top w:val="nil"/>
              <w:left w:val="single" w:sz="4" w:space="0" w:color="auto"/>
              <w:bottom w:val="single" w:sz="4" w:space="0" w:color="000000"/>
              <w:right w:val="single" w:sz="4" w:space="0" w:color="000000"/>
            </w:tcBorders>
            <w:shd w:val="clear" w:color="auto" w:fill="auto"/>
            <w:tcMar>
              <w:top w:w="100" w:type="dxa"/>
              <w:left w:w="100" w:type="dxa"/>
              <w:bottom w:w="100" w:type="dxa"/>
              <w:right w:w="100" w:type="dxa"/>
            </w:tcMar>
          </w:tcPr>
          <w:p w14:paraId="6DECA781" w14:textId="77777777" w:rsidR="00444235" w:rsidRPr="004456FA" w:rsidRDefault="006707ED" w:rsidP="004456FA">
            <w:r w:rsidRPr="004456FA">
              <w:lastRenderedPageBreak/>
              <w:t>Profitability with varying thresholds</w:t>
            </w:r>
          </w:p>
        </w:tc>
        <w:tc>
          <w:tcPr>
            <w:tcW w:w="37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E2E29F" w14:textId="77777777" w:rsidR="00444235" w:rsidRPr="004456FA" w:rsidRDefault="006707ED">
            <w:r w:rsidRPr="004456FA">
              <w:rPr>
                <w:noProof/>
              </w:rPr>
              <w:drawing>
                <wp:inline distT="114300" distB="114300" distL="114300" distR="114300" wp14:anchorId="4CD7CEA1" wp14:editId="0E1EC7F0">
                  <wp:extent cx="2228850" cy="14478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2228850" cy="1447800"/>
                          </a:xfrm>
                          <a:prstGeom prst="rect">
                            <a:avLst/>
                          </a:prstGeom>
                          <a:ln/>
                        </pic:spPr>
                      </pic:pic>
                    </a:graphicData>
                  </a:graphic>
                </wp:inline>
              </w:drawing>
            </w:r>
          </w:p>
        </w:tc>
        <w:tc>
          <w:tcPr>
            <w:tcW w:w="39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1CB0D2" w14:textId="77777777" w:rsidR="00444235" w:rsidRPr="004456FA" w:rsidRDefault="006707ED" w:rsidP="004456FA">
            <w:r w:rsidRPr="004456FA">
              <w:rPr>
                <w:noProof/>
              </w:rPr>
              <w:drawing>
                <wp:inline distT="114300" distB="114300" distL="114300" distR="114300" wp14:anchorId="4DE906AC" wp14:editId="7FB1CF12">
                  <wp:extent cx="2352675" cy="15240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2352675" cy="1524000"/>
                          </a:xfrm>
                          <a:prstGeom prst="rect">
                            <a:avLst/>
                          </a:prstGeom>
                          <a:ln/>
                        </pic:spPr>
                      </pic:pic>
                    </a:graphicData>
                  </a:graphic>
                </wp:inline>
              </w:drawing>
            </w:r>
          </w:p>
        </w:tc>
      </w:tr>
    </w:tbl>
    <w:p w14:paraId="2B123807" w14:textId="77777777" w:rsidR="00444235" w:rsidRPr="004456FA" w:rsidRDefault="00444235"/>
    <w:p w14:paraId="74FC33F7" w14:textId="30047C0F" w:rsidR="00444235" w:rsidRPr="004456FA" w:rsidRDefault="006707ED" w:rsidP="004456FA">
      <w:pPr>
        <w:pStyle w:val="ListParagraph"/>
        <w:numPr>
          <w:ilvl w:val="1"/>
          <w:numId w:val="8"/>
        </w:numPr>
        <w:rPr>
          <w:b/>
          <w:smallCaps/>
          <w:color w:val="5B9BD5"/>
        </w:rPr>
      </w:pPr>
      <w:r w:rsidRPr="004456FA">
        <w:rPr>
          <w:b/>
          <w:smallCaps/>
          <w:color w:val="5B9BD5"/>
        </w:rPr>
        <w:t>Random Forest Classifier</w:t>
      </w:r>
    </w:p>
    <w:p w14:paraId="0A627941" w14:textId="77777777" w:rsidR="00444235" w:rsidRPr="004456FA" w:rsidRDefault="00444235"/>
    <w:p w14:paraId="7ED26317" w14:textId="77777777" w:rsidR="00444235" w:rsidRPr="004456FA" w:rsidRDefault="006707ED">
      <w:r w:rsidRPr="004456FA">
        <w:t>With minimum sample leaves at 5, minimum sample split at 10 and 50 estimators, profitability stood at $ 11,359 at a threshold of 0.26 with ROC AUC of 0.7955</w:t>
      </w:r>
    </w:p>
    <w:p w14:paraId="68305733" w14:textId="77777777" w:rsidR="00444235" w:rsidRDefault="006707ED">
      <w:r w:rsidRPr="004456FA">
        <w:t>Random Forest classifier performed better compared to Logistic regression and Support Vector Machines.</w:t>
      </w:r>
    </w:p>
    <w:p w14:paraId="33E33F69" w14:textId="77777777" w:rsidR="004456FA" w:rsidRPr="004456FA" w:rsidRDefault="004456FA"/>
    <w:p w14:paraId="218E2475" w14:textId="77777777" w:rsidR="00444235" w:rsidRDefault="006707ED">
      <w:pPr>
        <w:rPr>
          <w:sz w:val="22"/>
          <w:szCs w:val="22"/>
        </w:rPr>
      </w:pPr>
      <w:r>
        <w:rPr>
          <w:noProof/>
          <w:sz w:val="22"/>
          <w:szCs w:val="22"/>
        </w:rPr>
        <w:drawing>
          <wp:inline distT="114300" distB="114300" distL="114300" distR="114300" wp14:anchorId="6361D687" wp14:editId="3B6FF5F3">
            <wp:extent cx="3838575" cy="248602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838575" cy="2486025"/>
                    </a:xfrm>
                    <a:prstGeom prst="rect">
                      <a:avLst/>
                    </a:prstGeom>
                    <a:ln/>
                  </pic:spPr>
                </pic:pic>
              </a:graphicData>
            </a:graphic>
          </wp:inline>
        </w:drawing>
      </w:r>
    </w:p>
    <w:p w14:paraId="651969AE" w14:textId="77777777" w:rsidR="00444235" w:rsidRDefault="00444235">
      <w:pPr>
        <w:rPr>
          <w:sz w:val="22"/>
          <w:szCs w:val="22"/>
        </w:rPr>
      </w:pPr>
    </w:p>
    <w:p w14:paraId="1AF81580" w14:textId="77777777" w:rsidR="00444235" w:rsidRDefault="00444235">
      <w:pPr>
        <w:rPr>
          <w:sz w:val="22"/>
          <w:szCs w:val="22"/>
        </w:rPr>
      </w:pPr>
    </w:p>
    <w:p w14:paraId="3A5D8872" w14:textId="77777777" w:rsidR="00444235" w:rsidRDefault="00444235">
      <w:pPr>
        <w:rPr>
          <w:sz w:val="22"/>
          <w:szCs w:val="22"/>
        </w:rPr>
      </w:pPr>
    </w:p>
    <w:p w14:paraId="3148590D" w14:textId="77777777" w:rsidR="00444235" w:rsidRDefault="00444235">
      <w:pPr>
        <w:rPr>
          <w:sz w:val="22"/>
          <w:szCs w:val="22"/>
        </w:rPr>
      </w:pPr>
    </w:p>
    <w:p w14:paraId="3F8D272F" w14:textId="77777777" w:rsidR="00444235" w:rsidRDefault="00444235">
      <w:pPr>
        <w:rPr>
          <w:sz w:val="22"/>
          <w:szCs w:val="22"/>
        </w:rPr>
      </w:pPr>
    </w:p>
    <w:p w14:paraId="2524F949" w14:textId="77777777" w:rsidR="00444235" w:rsidRDefault="00444235">
      <w:pPr>
        <w:rPr>
          <w:sz w:val="22"/>
          <w:szCs w:val="22"/>
        </w:rPr>
      </w:pPr>
    </w:p>
    <w:p w14:paraId="167C3CBD" w14:textId="77777777" w:rsidR="00444235" w:rsidRDefault="00444235">
      <w:pPr>
        <w:rPr>
          <w:sz w:val="22"/>
          <w:szCs w:val="22"/>
        </w:rPr>
      </w:pPr>
    </w:p>
    <w:p w14:paraId="306706FE" w14:textId="77777777" w:rsidR="0055371A" w:rsidRDefault="0055371A">
      <w:pPr>
        <w:rPr>
          <w:sz w:val="22"/>
          <w:szCs w:val="22"/>
        </w:rPr>
      </w:pPr>
    </w:p>
    <w:p w14:paraId="7B840561" w14:textId="77777777" w:rsidR="0055371A" w:rsidRDefault="0055371A">
      <w:pPr>
        <w:rPr>
          <w:sz w:val="22"/>
          <w:szCs w:val="22"/>
        </w:rPr>
      </w:pPr>
    </w:p>
    <w:p w14:paraId="12CF428B" w14:textId="77777777" w:rsidR="0055371A" w:rsidRDefault="0055371A">
      <w:pPr>
        <w:rPr>
          <w:sz w:val="22"/>
          <w:szCs w:val="22"/>
        </w:rPr>
      </w:pPr>
    </w:p>
    <w:p w14:paraId="34387BFB" w14:textId="77777777" w:rsidR="0055371A" w:rsidRDefault="0055371A">
      <w:pPr>
        <w:rPr>
          <w:sz w:val="22"/>
          <w:szCs w:val="22"/>
        </w:rPr>
      </w:pPr>
    </w:p>
    <w:p w14:paraId="75F90979" w14:textId="77777777" w:rsidR="0055371A" w:rsidRDefault="0055371A">
      <w:pPr>
        <w:rPr>
          <w:sz w:val="22"/>
          <w:szCs w:val="22"/>
        </w:rPr>
      </w:pPr>
    </w:p>
    <w:p w14:paraId="6DED571F" w14:textId="77777777" w:rsidR="0055371A" w:rsidRDefault="0055371A">
      <w:pPr>
        <w:rPr>
          <w:sz w:val="22"/>
          <w:szCs w:val="22"/>
        </w:rPr>
      </w:pPr>
    </w:p>
    <w:p w14:paraId="45343D51" w14:textId="77777777" w:rsidR="0055371A" w:rsidRDefault="0055371A">
      <w:pPr>
        <w:rPr>
          <w:sz w:val="22"/>
          <w:szCs w:val="22"/>
        </w:rPr>
      </w:pPr>
    </w:p>
    <w:p w14:paraId="00212C6A" w14:textId="77777777" w:rsidR="0055371A" w:rsidRDefault="0055371A">
      <w:pPr>
        <w:rPr>
          <w:sz w:val="22"/>
          <w:szCs w:val="22"/>
        </w:rPr>
      </w:pPr>
    </w:p>
    <w:p w14:paraId="3732E29F" w14:textId="77777777" w:rsidR="00444235" w:rsidRDefault="00444235">
      <w:pPr>
        <w:rPr>
          <w:sz w:val="22"/>
          <w:szCs w:val="22"/>
        </w:rPr>
      </w:pPr>
    </w:p>
    <w:p w14:paraId="12F110C4" w14:textId="6A01BD77" w:rsidR="00444235" w:rsidRPr="004456FA" w:rsidRDefault="006707ED" w:rsidP="004456FA">
      <w:pPr>
        <w:pStyle w:val="ListParagraph"/>
        <w:numPr>
          <w:ilvl w:val="1"/>
          <w:numId w:val="8"/>
        </w:numPr>
        <w:rPr>
          <w:b/>
          <w:smallCaps/>
          <w:color w:val="5B9BD5"/>
        </w:rPr>
      </w:pPr>
      <w:bookmarkStart w:id="5" w:name="_GoBack"/>
      <w:r>
        <w:rPr>
          <w:b/>
          <w:smallCaps/>
          <w:color w:val="5B9BD5"/>
        </w:rPr>
        <w:lastRenderedPageBreak/>
        <w:t>Support Vector Machines</w:t>
      </w:r>
    </w:p>
    <w:bookmarkEnd w:id="5"/>
    <w:p w14:paraId="451CE048" w14:textId="77777777" w:rsidR="00444235" w:rsidRDefault="00444235">
      <w:pPr>
        <w:rPr>
          <w:sz w:val="22"/>
          <w:szCs w:val="22"/>
        </w:rPr>
      </w:pPr>
    </w:p>
    <w:p w14:paraId="7FD50305" w14:textId="77777777" w:rsidR="00444235" w:rsidRPr="004456FA" w:rsidRDefault="006707ED">
      <w:r w:rsidRPr="004456FA">
        <w:t xml:space="preserve">Following are the profitability scores with SVM models </w:t>
      </w:r>
    </w:p>
    <w:p w14:paraId="29E1C0FE" w14:textId="77777777" w:rsidR="00444235" w:rsidRPr="004456FA" w:rsidRDefault="00444235"/>
    <w:p w14:paraId="54B59296" w14:textId="77777777" w:rsidR="00444235" w:rsidRPr="004456FA" w:rsidRDefault="00444235"/>
    <w:tbl>
      <w:tblPr>
        <w:tblStyle w:val="a7"/>
        <w:tblW w:w="9300" w:type="dxa"/>
        <w:tblInd w:w="100" w:type="dxa"/>
        <w:tblBorders>
          <w:top w:val="single" w:sz="4" w:space="0" w:color="000000"/>
          <w:left w:val="single" w:sz="4" w:space="0" w:color="auto"/>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60"/>
        <w:gridCol w:w="1475"/>
        <w:gridCol w:w="1820"/>
        <w:gridCol w:w="1475"/>
        <w:gridCol w:w="1535"/>
        <w:gridCol w:w="1535"/>
      </w:tblGrid>
      <w:tr w:rsidR="00444235" w14:paraId="6CE264D2" w14:textId="77777777" w:rsidTr="0055371A">
        <w:trPr>
          <w:trHeight w:val="637"/>
        </w:trPr>
        <w:tc>
          <w:tcPr>
            <w:tcW w:w="1460" w:type="dxa"/>
            <w:tcMar>
              <w:top w:w="100" w:type="dxa"/>
              <w:left w:w="100" w:type="dxa"/>
              <w:bottom w:w="100" w:type="dxa"/>
              <w:right w:w="100" w:type="dxa"/>
            </w:tcMar>
          </w:tcPr>
          <w:p w14:paraId="54C554D0" w14:textId="77777777" w:rsidR="00444235" w:rsidRPr="004456FA" w:rsidRDefault="006707ED">
            <w:pPr>
              <w:widowControl w:val="0"/>
              <w:spacing w:line="276" w:lineRule="auto"/>
            </w:pPr>
            <w:r w:rsidRPr="004456FA">
              <w:t xml:space="preserve"> </w:t>
            </w:r>
          </w:p>
        </w:tc>
        <w:tc>
          <w:tcPr>
            <w:tcW w:w="1475" w:type="dxa"/>
            <w:tcMar>
              <w:top w:w="100" w:type="dxa"/>
              <w:left w:w="100" w:type="dxa"/>
              <w:bottom w:w="100" w:type="dxa"/>
              <w:right w:w="100" w:type="dxa"/>
            </w:tcMar>
          </w:tcPr>
          <w:p w14:paraId="3153A4FA" w14:textId="77777777" w:rsidR="00444235" w:rsidRPr="004456FA" w:rsidRDefault="006707ED">
            <w:pPr>
              <w:widowControl w:val="0"/>
              <w:spacing w:line="276" w:lineRule="auto"/>
            </w:pPr>
            <w:r w:rsidRPr="004456FA">
              <w:t>Kernel</w:t>
            </w:r>
          </w:p>
        </w:tc>
        <w:tc>
          <w:tcPr>
            <w:tcW w:w="1820" w:type="dxa"/>
            <w:tcMar>
              <w:top w:w="100" w:type="dxa"/>
              <w:left w:w="100" w:type="dxa"/>
              <w:bottom w:w="100" w:type="dxa"/>
              <w:right w:w="100" w:type="dxa"/>
            </w:tcMar>
          </w:tcPr>
          <w:p w14:paraId="70ECD67F" w14:textId="77777777" w:rsidR="00444235" w:rsidRPr="004456FA" w:rsidRDefault="006707ED">
            <w:pPr>
              <w:widowControl w:val="0"/>
              <w:spacing w:line="276" w:lineRule="auto"/>
            </w:pPr>
            <w:r w:rsidRPr="004456FA">
              <w:t>Gamma</w:t>
            </w:r>
          </w:p>
        </w:tc>
        <w:tc>
          <w:tcPr>
            <w:tcW w:w="1475" w:type="dxa"/>
            <w:tcMar>
              <w:top w:w="100" w:type="dxa"/>
              <w:left w:w="100" w:type="dxa"/>
              <w:bottom w:w="100" w:type="dxa"/>
              <w:right w:w="100" w:type="dxa"/>
            </w:tcMar>
          </w:tcPr>
          <w:p w14:paraId="48EDB182" w14:textId="77777777" w:rsidR="00444235" w:rsidRPr="004456FA" w:rsidRDefault="006707ED">
            <w:pPr>
              <w:widowControl w:val="0"/>
              <w:spacing w:line="276" w:lineRule="auto"/>
            </w:pPr>
            <w:r w:rsidRPr="004456FA">
              <w:t>C</w:t>
            </w:r>
          </w:p>
        </w:tc>
        <w:tc>
          <w:tcPr>
            <w:tcW w:w="1535" w:type="dxa"/>
            <w:tcMar>
              <w:top w:w="100" w:type="dxa"/>
              <w:left w:w="100" w:type="dxa"/>
              <w:bottom w:w="100" w:type="dxa"/>
              <w:right w:w="100" w:type="dxa"/>
            </w:tcMar>
          </w:tcPr>
          <w:p w14:paraId="61BFAD4E" w14:textId="77777777" w:rsidR="00444235" w:rsidRPr="004456FA" w:rsidRDefault="006707ED">
            <w:pPr>
              <w:widowControl w:val="0"/>
              <w:spacing w:line="276" w:lineRule="auto"/>
            </w:pPr>
            <w:r w:rsidRPr="004456FA">
              <w:t>ROC AUC</w:t>
            </w:r>
          </w:p>
        </w:tc>
        <w:tc>
          <w:tcPr>
            <w:tcW w:w="1535" w:type="dxa"/>
            <w:tcMar>
              <w:top w:w="100" w:type="dxa"/>
              <w:left w:w="100" w:type="dxa"/>
              <w:bottom w:w="100" w:type="dxa"/>
              <w:right w:w="100" w:type="dxa"/>
            </w:tcMar>
          </w:tcPr>
          <w:p w14:paraId="11686474" w14:textId="77777777" w:rsidR="00444235" w:rsidRPr="004456FA" w:rsidRDefault="006707ED">
            <w:pPr>
              <w:widowControl w:val="0"/>
              <w:spacing w:line="276" w:lineRule="auto"/>
            </w:pPr>
            <w:r w:rsidRPr="004456FA">
              <w:t>Profitability</w:t>
            </w:r>
          </w:p>
        </w:tc>
      </w:tr>
      <w:tr w:rsidR="00444235" w14:paraId="7F424DFD" w14:textId="77777777" w:rsidTr="00DC61D1">
        <w:trPr>
          <w:trHeight w:val="500"/>
        </w:trPr>
        <w:tc>
          <w:tcPr>
            <w:tcW w:w="1460" w:type="dxa"/>
            <w:vMerge w:val="restart"/>
            <w:tcMar>
              <w:top w:w="100" w:type="dxa"/>
              <w:left w:w="100" w:type="dxa"/>
              <w:bottom w:w="100" w:type="dxa"/>
              <w:right w:w="100" w:type="dxa"/>
            </w:tcMar>
          </w:tcPr>
          <w:p w14:paraId="4442AC59" w14:textId="77777777" w:rsidR="00444235" w:rsidRPr="004456FA" w:rsidRDefault="006707ED" w:rsidP="00DC61D1">
            <w:pPr>
              <w:widowControl w:val="0"/>
              <w:pBdr>
                <w:left w:val="single" w:sz="4" w:space="1" w:color="auto"/>
              </w:pBdr>
              <w:spacing w:line="276" w:lineRule="auto"/>
            </w:pPr>
            <w:r w:rsidRPr="004456FA">
              <w:t xml:space="preserve">SVM </w:t>
            </w:r>
          </w:p>
        </w:tc>
        <w:tc>
          <w:tcPr>
            <w:tcW w:w="1475" w:type="dxa"/>
            <w:vMerge w:val="restart"/>
            <w:shd w:val="clear" w:color="auto" w:fill="FFFF00"/>
            <w:tcMar>
              <w:top w:w="100" w:type="dxa"/>
              <w:left w:w="100" w:type="dxa"/>
              <w:bottom w:w="100" w:type="dxa"/>
              <w:right w:w="100" w:type="dxa"/>
            </w:tcMar>
          </w:tcPr>
          <w:p w14:paraId="4CDAA713" w14:textId="77777777" w:rsidR="00444235" w:rsidRPr="004456FA" w:rsidRDefault="006707ED">
            <w:pPr>
              <w:widowControl w:val="0"/>
              <w:spacing w:line="276" w:lineRule="auto"/>
            </w:pPr>
            <w:r w:rsidRPr="004456FA">
              <w:t>RBF</w:t>
            </w:r>
          </w:p>
        </w:tc>
        <w:tc>
          <w:tcPr>
            <w:tcW w:w="1820" w:type="dxa"/>
            <w:tcMar>
              <w:top w:w="100" w:type="dxa"/>
              <w:left w:w="100" w:type="dxa"/>
              <w:bottom w:w="100" w:type="dxa"/>
              <w:right w:w="100" w:type="dxa"/>
            </w:tcMar>
          </w:tcPr>
          <w:p w14:paraId="7B486E72" w14:textId="77777777" w:rsidR="00444235" w:rsidRPr="004456FA" w:rsidRDefault="006707ED">
            <w:pPr>
              <w:widowControl w:val="0"/>
              <w:spacing w:line="276" w:lineRule="auto"/>
            </w:pPr>
            <w:r w:rsidRPr="004456FA">
              <w:t>auto</w:t>
            </w:r>
          </w:p>
        </w:tc>
        <w:tc>
          <w:tcPr>
            <w:tcW w:w="1475" w:type="dxa"/>
            <w:tcMar>
              <w:top w:w="100" w:type="dxa"/>
              <w:left w:w="100" w:type="dxa"/>
              <w:bottom w:w="100" w:type="dxa"/>
              <w:right w:w="100" w:type="dxa"/>
            </w:tcMar>
          </w:tcPr>
          <w:p w14:paraId="24C216DC" w14:textId="77777777" w:rsidR="00444235" w:rsidRPr="004456FA" w:rsidRDefault="006707ED">
            <w:pPr>
              <w:widowControl w:val="0"/>
              <w:spacing w:line="276" w:lineRule="auto"/>
            </w:pPr>
            <w:r w:rsidRPr="004456FA">
              <w:t>1</w:t>
            </w:r>
          </w:p>
        </w:tc>
        <w:tc>
          <w:tcPr>
            <w:tcW w:w="1535" w:type="dxa"/>
            <w:tcMar>
              <w:top w:w="100" w:type="dxa"/>
              <w:left w:w="100" w:type="dxa"/>
              <w:bottom w:w="100" w:type="dxa"/>
              <w:right w:w="100" w:type="dxa"/>
            </w:tcMar>
          </w:tcPr>
          <w:p w14:paraId="44F3AABF" w14:textId="05F6B0E5" w:rsidR="00444235" w:rsidRPr="004456FA" w:rsidRDefault="006707ED">
            <w:pPr>
              <w:widowControl w:val="0"/>
              <w:spacing w:line="276" w:lineRule="auto"/>
            </w:pPr>
            <w:r w:rsidRPr="004456FA">
              <w:t>0.</w:t>
            </w:r>
            <w:r w:rsidR="0055371A">
              <w:t>6845</w:t>
            </w:r>
          </w:p>
        </w:tc>
        <w:tc>
          <w:tcPr>
            <w:tcW w:w="1535" w:type="dxa"/>
            <w:tcMar>
              <w:top w:w="100" w:type="dxa"/>
              <w:left w:w="100" w:type="dxa"/>
              <w:bottom w:w="100" w:type="dxa"/>
              <w:right w:w="100" w:type="dxa"/>
            </w:tcMar>
          </w:tcPr>
          <w:p w14:paraId="52EA3D66" w14:textId="57DADEFF" w:rsidR="00444235" w:rsidRPr="004456FA" w:rsidRDefault="006707ED">
            <w:pPr>
              <w:widowControl w:val="0"/>
              <w:spacing w:line="276" w:lineRule="auto"/>
            </w:pPr>
            <w:r w:rsidRPr="004456FA">
              <w:t>$ 8,</w:t>
            </w:r>
            <w:r w:rsidR="0055371A">
              <w:t>039</w:t>
            </w:r>
          </w:p>
        </w:tc>
      </w:tr>
      <w:tr w:rsidR="00444235" w14:paraId="25CF81DA" w14:textId="77777777" w:rsidTr="00DC61D1">
        <w:trPr>
          <w:trHeight w:val="500"/>
        </w:trPr>
        <w:tc>
          <w:tcPr>
            <w:tcW w:w="1460" w:type="dxa"/>
            <w:vMerge/>
            <w:shd w:val="clear" w:color="auto" w:fill="auto"/>
            <w:tcMar>
              <w:top w:w="100" w:type="dxa"/>
              <w:left w:w="100" w:type="dxa"/>
              <w:bottom w:w="100" w:type="dxa"/>
              <w:right w:w="100" w:type="dxa"/>
            </w:tcMar>
          </w:tcPr>
          <w:p w14:paraId="2DB6DE3E"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B78C9C3" w14:textId="77777777" w:rsidR="00444235" w:rsidRPr="004456FA" w:rsidRDefault="00444235">
            <w:pPr>
              <w:widowControl w:val="0"/>
              <w:spacing w:line="276" w:lineRule="auto"/>
            </w:pPr>
          </w:p>
        </w:tc>
        <w:tc>
          <w:tcPr>
            <w:tcW w:w="1820" w:type="dxa"/>
            <w:shd w:val="clear" w:color="auto" w:fill="FFFF00"/>
            <w:tcMar>
              <w:top w:w="100" w:type="dxa"/>
              <w:left w:w="100" w:type="dxa"/>
              <w:bottom w:w="100" w:type="dxa"/>
              <w:right w:w="100" w:type="dxa"/>
            </w:tcMar>
          </w:tcPr>
          <w:p w14:paraId="43E1247E" w14:textId="77777777" w:rsidR="00444235" w:rsidRPr="004456FA" w:rsidRDefault="006707ED">
            <w:pPr>
              <w:widowControl w:val="0"/>
              <w:spacing w:line="276" w:lineRule="auto"/>
            </w:pPr>
            <w:r w:rsidRPr="004456FA">
              <w:t>auto</w:t>
            </w:r>
          </w:p>
        </w:tc>
        <w:tc>
          <w:tcPr>
            <w:tcW w:w="1475" w:type="dxa"/>
            <w:shd w:val="clear" w:color="auto" w:fill="FFFF00"/>
            <w:tcMar>
              <w:top w:w="100" w:type="dxa"/>
              <w:left w:w="100" w:type="dxa"/>
              <w:bottom w:w="100" w:type="dxa"/>
              <w:right w:w="100" w:type="dxa"/>
            </w:tcMar>
          </w:tcPr>
          <w:p w14:paraId="2F41C9C5" w14:textId="77777777" w:rsidR="00444235" w:rsidRPr="004456FA" w:rsidRDefault="006707ED">
            <w:pPr>
              <w:widowControl w:val="0"/>
              <w:spacing w:line="276" w:lineRule="auto"/>
            </w:pPr>
            <w:r w:rsidRPr="004456FA">
              <w:t>0.1</w:t>
            </w:r>
          </w:p>
        </w:tc>
        <w:tc>
          <w:tcPr>
            <w:tcW w:w="1535" w:type="dxa"/>
            <w:shd w:val="clear" w:color="auto" w:fill="FFFF00"/>
            <w:tcMar>
              <w:top w:w="100" w:type="dxa"/>
              <w:left w:w="100" w:type="dxa"/>
              <w:bottom w:w="100" w:type="dxa"/>
              <w:right w:w="100" w:type="dxa"/>
            </w:tcMar>
          </w:tcPr>
          <w:p w14:paraId="09E655CC" w14:textId="76AD2FD2" w:rsidR="00444235" w:rsidRPr="004456FA" w:rsidRDefault="006707ED">
            <w:pPr>
              <w:widowControl w:val="0"/>
              <w:spacing w:line="276" w:lineRule="auto"/>
            </w:pPr>
            <w:r w:rsidRPr="004456FA">
              <w:t>0.</w:t>
            </w:r>
            <w:r w:rsidR="0055371A">
              <w:t>6876</w:t>
            </w:r>
          </w:p>
        </w:tc>
        <w:tc>
          <w:tcPr>
            <w:tcW w:w="1535" w:type="dxa"/>
            <w:shd w:val="clear" w:color="auto" w:fill="FFFF00"/>
            <w:tcMar>
              <w:top w:w="100" w:type="dxa"/>
              <w:left w:w="100" w:type="dxa"/>
              <w:bottom w:w="100" w:type="dxa"/>
              <w:right w:w="100" w:type="dxa"/>
            </w:tcMar>
          </w:tcPr>
          <w:p w14:paraId="647634AB" w14:textId="419A9DE6" w:rsidR="00444235" w:rsidRPr="004456FA" w:rsidRDefault="006707ED" w:rsidP="0055371A">
            <w:pPr>
              <w:widowControl w:val="0"/>
              <w:spacing w:line="276" w:lineRule="auto"/>
            </w:pPr>
            <w:r w:rsidRPr="004456FA">
              <w:t>$ 8,</w:t>
            </w:r>
            <w:r w:rsidR="0055371A">
              <w:t>147</w:t>
            </w:r>
          </w:p>
        </w:tc>
      </w:tr>
      <w:tr w:rsidR="00444235" w14:paraId="45465AC1" w14:textId="77777777" w:rsidTr="00DC61D1">
        <w:trPr>
          <w:trHeight w:val="500"/>
        </w:trPr>
        <w:tc>
          <w:tcPr>
            <w:tcW w:w="1460" w:type="dxa"/>
            <w:vMerge/>
            <w:shd w:val="clear" w:color="auto" w:fill="auto"/>
            <w:tcMar>
              <w:top w:w="100" w:type="dxa"/>
              <w:left w:w="100" w:type="dxa"/>
              <w:bottom w:w="100" w:type="dxa"/>
              <w:right w:w="100" w:type="dxa"/>
            </w:tcMar>
          </w:tcPr>
          <w:p w14:paraId="24B55A18"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C4E12A6" w14:textId="77777777" w:rsidR="00444235" w:rsidRPr="004456FA" w:rsidRDefault="00444235">
            <w:pPr>
              <w:widowControl w:val="0"/>
              <w:spacing w:line="276" w:lineRule="auto"/>
            </w:pPr>
          </w:p>
        </w:tc>
        <w:tc>
          <w:tcPr>
            <w:tcW w:w="1820" w:type="dxa"/>
            <w:shd w:val="clear" w:color="auto" w:fill="auto"/>
            <w:tcMar>
              <w:top w:w="100" w:type="dxa"/>
              <w:left w:w="100" w:type="dxa"/>
              <w:bottom w:w="100" w:type="dxa"/>
              <w:right w:w="100" w:type="dxa"/>
            </w:tcMar>
          </w:tcPr>
          <w:p w14:paraId="3A2E5288" w14:textId="77777777" w:rsidR="00444235" w:rsidRPr="004456FA" w:rsidRDefault="006707ED">
            <w:pPr>
              <w:widowControl w:val="0"/>
              <w:spacing w:line="276" w:lineRule="auto"/>
            </w:pPr>
            <w:r w:rsidRPr="004456FA">
              <w:t>10</w:t>
            </w:r>
          </w:p>
        </w:tc>
        <w:tc>
          <w:tcPr>
            <w:tcW w:w="1475" w:type="dxa"/>
            <w:shd w:val="clear" w:color="auto" w:fill="auto"/>
            <w:tcMar>
              <w:top w:w="100" w:type="dxa"/>
              <w:left w:w="100" w:type="dxa"/>
              <w:bottom w:w="100" w:type="dxa"/>
              <w:right w:w="100" w:type="dxa"/>
            </w:tcMar>
          </w:tcPr>
          <w:p w14:paraId="1E20F849"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71E1C9EE" w14:textId="6B8AB169" w:rsidR="00444235" w:rsidRPr="004456FA" w:rsidRDefault="006707ED">
            <w:pPr>
              <w:widowControl w:val="0"/>
              <w:spacing w:line="276" w:lineRule="auto"/>
            </w:pPr>
            <w:r w:rsidRPr="004456FA">
              <w:t>0.6</w:t>
            </w:r>
            <w:r w:rsidR="0055371A">
              <w:t>737</w:t>
            </w:r>
          </w:p>
        </w:tc>
        <w:tc>
          <w:tcPr>
            <w:tcW w:w="1535" w:type="dxa"/>
            <w:shd w:val="clear" w:color="auto" w:fill="auto"/>
            <w:tcMar>
              <w:top w:w="100" w:type="dxa"/>
              <w:left w:w="100" w:type="dxa"/>
              <w:bottom w:w="100" w:type="dxa"/>
              <w:right w:w="100" w:type="dxa"/>
            </w:tcMar>
          </w:tcPr>
          <w:p w14:paraId="7E0C9F40" w14:textId="53CE1CC4" w:rsidR="00444235" w:rsidRPr="004456FA" w:rsidRDefault="0055371A">
            <w:pPr>
              <w:widowControl w:val="0"/>
              <w:spacing w:line="276" w:lineRule="auto"/>
            </w:pPr>
            <w:r>
              <w:t>$ 904</w:t>
            </w:r>
          </w:p>
        </w:tc>
      </w:tr>
      <w:tr w:rsidR="00444235" w14:paraId="33F2D8C5" w14:textId="77777777" w:rsidTr="0055371A">
        <w:trPr>
          <w:trHeight w:val="556"/>
        </w:trPr>
        <w:tc>
          <w:tcPr>
            <w:tcW w:w="1460" w:type="dxa"/>
            <w:vMerge/>
            <w:shd w:val="clear" w:color="auto" w:fill="auto"/>
            <w:tcMar>
              <w:top w:w="100" w:type="dxa"/>
              <w:left w:w="100" w:type="dxa"/>
              <w:bottom w:w="100" w:type="dxa"/>
              <w:right w:w="100" w:type="dxa"/>
            </w:tcMar>
          </w:tcPr>
          <w:p w14:paraId="3714655F" w14:textId="77777777" w:rsidR="00444235" w:rsidRPr="004456FA" w:rsidRDefault="00444235">
            <w:pPr>
              <w:widowControl w:val="0"/>
              <w:spacing w:line="276" w:lineRule="auto"/>
            </w:pPr>
          </w:p>
        </w:tc>
        <w:tc>
          <w:tcPr>
            <w:tcW w:w="1475" w:type="dxa"/>
            <w:vMerge w:val="restart"/>
            <w:shd w:val="clear" w:color="auto" w:fill="auto"/>
            <w:tcMar>
              <w:top w:w="100" w:type="dxa"/>
              <w:left w:w="100" w:type="dxa"/>
              <w:bottom w:w="100" w:type="dxa"/>
              <w:right w:w="100" w:type="dxa"/>
            </w:tcMar>
          </w:tcPr>
          <w:p w14:paraId="2481BD63" w14:textId="77777777" w:rsidR="00444235" w:rsidRPr="004456FA" w:rsidRDefault="006707ED">
            <w:pPr>
              <w:widowControl w:val="0"/>
              <w:spacing w:line="276" w:lineRule="auto"/>
            </w:pPr>
            <w:r w:rsidRPr="004456FA">
              <w:t>Linear</w:t>
            </w:r>
          </w:p>
        </w:tc>
        <w:tc>
          <w:tcPr>
            <w:tcW w:w="1820" w:type="dxa"/>
            <w:vMerge w:val="restart"/>
            <w:shd w:val="clear" w:color="auto" w:fill="auto"/>
            <w:tcMar>
              <w:top w:w="100" w:type="dxa"/>
              <w:left w:w="100" w:type="dxa"/>
              <w:bottom w:w="100" w:type="dxa"/>
              <w:right w:w="100" w:type="dxa"/>
            </w:tcMar>
          </w:tcPr>
          <w:p w14:paraId="204B4A92" w14:textId="77777777" w:rsidR="00444235" w:rsidRPr="004456FA" w:rsidRDefault="006707ED">
            <w:pPr>
              <w:widowControl w:val="0"/>
              <w:spacing w:line="276" w:lineRule="auto"/>
            </w:pPr>
            <w:r w:rsidRPr="004456FA">
              <w:t>Not Applicable</w:t>
            </w:r>
          </w:p>
        </w:tc>
        <w:tc>
          <w:tcPr>
            <w:tcW w:w="1475" w:type="dxa"/>
            <w:shd w:val="clear" w:color="auto" w:fill="auto"/>
            <w:tcMar>
              <w:top w:w="100" w:type="dxa"/>
              <w:left w:w="100" w:type="dxa"/>
              <w:bottom w:w="100" w:type="dxa"/>
              <w:right w:w="100" w:type="dxa"/>
            </w:tcMar>
          </w:tcPr>
          <w:p w14:paraId="03788115"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40FCC564" w14:textId="30668009" w:rsidR="00444235" w:rsidRPr="004456FA" w:rsidRDefault="0055371A">
            <w:pPr>
              <w:widowControl w:val="0"/>
              <w:spacing w:line="276" w:lineRule="auto"/>
            </w:pPr>
            <w:r>
              <w:t>0.5800</w:t>
            </w:r>
          </w:p>
        </w:tc>
        <w:tc>
          <w:tcPr>
            <w:tcW w:w="1535" w:type="dxa"/>
            <w:shd w:val="clear" w:color="auto" w:fill="auto"/>
            <w:tcMar>
              <w:top w:w="100" w:type="dxa"/>
              <w:left w:w="100" w:type="dxa"/>
              <w:bottom w:w="100" w:type="dxa"/>
              <w:right w:w="100" w:type="dxa"/>
            </w:tcMar>
          </w:tcPr>
          <w:p w14:paraId="3C2D6119" w14:textId="353F0E70" w:rsidR="00444235" w:rsidRPr="004456FA" w:rsidRDefault="006707ED" w:rsidP="0055371A">
            <w:pPr>
              <w:widowControl w:val="0"/>
              <w:spacing w:line="276" w:lineRule="auto"/>
            </w:pPr>
            <w:r w:rsidRPr="004456FA">
              <w:t xml:space="preserve">$ </w:t>
            </w:r>
            <w:r w:rsidR="0055371A">
              <w:t>322</w:t>
            </w:r>
          </w:p>
        </w:tc>
      </w:tr>
      <w:tr w:rsidR="00444235" w14:paraId="68124323" w14:textId="77777777" w:rsidTr="00DC61D1">
        <w:trPr>
          <w:trHeight w:val="500"/>
        </w:trPr>
        <w:tc>
          <w:tcPr>
            <w:tcW w:w="1460" w:type="dxa"/>
            <w:vMerge/>
            <w:shd w:val="clear" w:color="auto" w:fill="auto"/>
            <w:tcMar>
              <w:top w:w="100" w:type="dxa"/>
              <w:left w:w="100" w:type="dxa"/>
              <w:bottom w:w="100" w:type="dxa"/>
              <w:right w:w="100" w:type="dxa"/>
            </w:tcMar>
          </w:tcPr>
          <w:p w14:paraId="0672CB7F"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7CF57703"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6FE3B0E9"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0D06E08B" w14:textId="77777777" w:rsidR="00444235" w:rsidRPr="004456FA" w:rsidRDefault="006707ED">
            <w:pPr>
              <w:widowControl w:val="0"/>
              <w:spacing w:line="276" w:lineRule="auto"/>
            </w:pPr>
            <w:r w:rsidRPr="004456FA">
              <w:t>0.1</w:t>
            </w:r>
          </w:p>
        </w:tc>
        <w:tc>
          <w:tcPr>
            <w:tcW w:w="1535" w:type="dxa"/>
            <w:shd w:val="clear" w:color="auto" w:fill="auto"/>
            <w:tcMar>
              <w:top w:w="100" w:type="dxa"/>
              <w:left w:w="100" w:type="dxa"/>
              <w:bottom w:w="100" w:type="dxa"/>
              <w:right w:w="100" w:type="dxa"/>
            </w:tcMar>
          </w:tcPr>
          <w:p w14:paraId="5BE0FEC0" w14:textId="120E60DA" w:rsidR="00444235" w:rsidRPr="004456FA" w:rsidRDefault="006707ED" w:rsidP="0055371A">
            <w:pPr>
              <w:widowControl w:val="0"/>
              <w:spacing w:line="276" w:lineRule="auto"/>
            </w:pPr>
            <w:r w:rsidRPr="004456FA">
              <w:t>0.6</w:t>
            </w:r>
            <w:r w:rsidR="0055371A">
              <w:t>701</w:t>
            </w:r>
          </w:p>
        </w:tc>
        <w:tc>
          <w:tcPr>
            <w:tcW w:w="1535" w:type="dxa"/>
            <w:shd w:val="clear" w:color="auto" w:fill="auto"/>
            <w:tcMar>
              <w:top w:w="100" w:type="dxa"/>
              <w:left w:w="100" w:type="dxa"/>
              <w:bottom w:w="100" w:type="dxa"/>
              <w:right w:w="100" w:type="dxa"/>
            </w:tcMar>
          </w:tcPr>
          <w:p w14:paraId="6199E5D0" w14:textId="6615D9F6" w:rsidR="00444235" w:rsidRPr="004456FA" w:rsidRDefault="006707ED" w:rsidP="0055371A">
            <w:pPr>
              <w:widowControl w:val="0"/>
              <w:spacing w:line="276" w:lineRule="auto"/>
            </w:pPr>
            <w:r w:rsidRPr="004456FA">
              <w:t>$</w:t>
            </w:r>
            <w:r w:rsidR="0055371A">
              <w:t xml:space="preserve"> 322</w:t>
            </w:r>
          </w:p>
        </w:tc>
      </w:tr>
      <w:tr w:rsidR="00444235" w14:paraId="7B6A8B8A" w14:textId="77777777" w:rsidTr="00DC61D1">
        <w:trPr>
          <w:trHeight w:val="500"/>
        </w:trPr>
        <w:tc>
          <w:tcPr>
            <w:tcW w:w="1460" w:type="dxa"/>
            <w:vMerge/>
            <w:shd w:val="clear" w:color="auto" w:fill="auto"/>
            <w:tcMar>
              <w:top w:w="100" w:type="dxa"/>
              <w:left w:w="100" w:type="dxa"/>
              <w:bottom w:w="100" w:type="dxa"/>
              <w:right w:w="100" w:type="dxa"/>
            </w:tcMar>
          </w:tcPr>
          <w:p w14:paraId="1FA6891B"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52E6A028"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749B0614"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7A452E84" w14:textId="77777777" w:rsidR="00444235" w:rsidRPr="004456FA" w:rsidRDefault="006707ED">
            <w:pPr>
              <w:widowControl w:val="0"/>
              <w:spacing w:line="276" w:lineRule="auto"/>
            </w:pPr>
            <w:r w:rsidRPr="004456FA">
              <w:t>0.01</w:t>
            </w:r>
          </w:p>
        </w:tc>
        <w:tc>
          <w:tcPr>
            <w:tcW w:w="1535" w:type="dxa"/>
            <w:shd w:val="clear" w:color="auto" w:fill="auto"/>
            <w:tcMar>
              <w:top w:w="100" w:type="dxa"/>
              <w:left w:w="100" w:type="dxa"/>
              <w:bottom w:w="100" w:type="dxa"/>
              <w:right w:w="100" w:type="dxa"/>
            </w:tcMar>
          </w:tcPr>
          <w:p w14:paraId="4B166488" w14:textId="6613C9A7" w:rsidR="00444235" w:rsidRPr="004456FA" w:rsidRDefault="006707ED">
            <w:pPr>
              <w:widowControl w:val="0"/>
              <w:spacing w:line="276" w:lineRule="auto"/>
            </w:pPr>
            <w:r w:rsidRPr="004456FA">
              <w:t>0.</w:t>
            </w:r>
            <w:r w:rsidR="0055371A">
              <w:t>5602</w:t>
            </w:r>
          </w:p>
        </w:tc>
        <w:tc>
          <w:tcPr>
            <w:tcW w:w="1535" w:type="dxa"/>
            <w:shd w:val="clear" w:color="auto" w:fill="auto"/>
            <w:tcMar>
              <w:top w:w="100" w:type="dxa"/>
              <w:left w:w="100" w:type="dxa"/>
              <w:bottom w:w="100" w:type="dxa"/>
              <w:right w:w="100" w:type="dxa"/>
            </w:tcMar>
          </w:tcPr>
          <w:p w14:paraId="351B8282" w14:textId="704487BF" w:rsidR="00444235" w:rsidRPr="004456FA" w:rsidRDefault="0055371A">
            <w:pPr>
              <w:widowControl w:val="0"/>
              <w:spacing w:line="276" w:lineRule="auto"/>
            </w:pPr>
            <w:r>
              <w:t>$ 322</w:t>
            </w:r>
          </w:p>
        </w:tc>
      </w:tr>
    </w:tbl>
    <w:p w14:paraId="417836ED" w14:textId="77777777" w:rsidR="00444235" w:rsidRDefault="00444235">
      <w:pPr>
        <w:rPr>
          <w:sz w:val="22"/>
          <w:szCs w:val="22"/>
        </w:rPr>
      </w:pPr>
    </w:p>
    <w:p w14:paraId="3BDFFD70" w14:textId="77777777" w:rsidR="00444235" w:rsidRDefault="006707ED">
      <w:pPr>
        <w:rPr>
          <w:sz w:val="22"/>
          <w:szCs w:val="22"/>
        </w:rPr>
      </w:pPr>
      <w:r>
        <w:rPr>
          <w:noProof/>
          <w:sz w:val="22"/>
          <w:szCs w:val="22"/>
        </w:rPr>
        <w:drawing>
          <wp:inline distT="114300" distB="114300" distL="114300" distR="114300" wp14:anchorId="513B3D40" wp14:editId="68A98F26">
            <wp:extent cx="3838575" cy="24860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838575" cy="2486025"/>
                    </a:xfrm>
                    <a:prstGeom prst="rect">
                      <a:avLst/>
                    </a:prstGeom>
                    <a:ln/>
                  </pic:spPr>
                </pic:pic>
              </a:graphicData>
            </a:graphic>
          </wp:inline>
        </w:drawing>
      </w:r>
    </w:p>
    <w:p w14:paraId="1B0A7547" w14:textId="77777777" w:rsidR="00444235" w:rsidRDefault="00444235">
      <w:pPr>
        <w:rPr>
          <w:sz w:val="22"/>
          <w:szCs w:val="22"/>
        </w:rPr>
      </w:pPr>
    </w:p>
    <w:p w14:paraId="7B41D21F" w14:textId="77777777" w:rsidR="00444235" w:rsidRDefault="006707ED">
      <w:r w:rsidRPr="004456FA">
        <w:t xml:space="preserve">It can be observed that SVM was not able to perform as good as either of the other two models. </w:t>
      </w:r>
    </w:p>
    <w:p w14:paraId="13B185C6" w14:textId="77777777" w:rsidR="0055371A" w:rsidRDefault="0055371A"/>
    <w:p w14:paraId="1C65B74E" w14:textId="77777777" w:rsidR="0055371A" w:rsidRDefault="0055371A"/>
    <w:p w14:paraId="0535D9ED" w14:textId="77777777" w:rsidR="0055371A" w:rsidRDefault="0055371A"/>
    <w:p w14:paraId="645E48C9" w14:textId="77777777" w:rsidR="0055371A" w:rsidRPr="004456FA" w:rsidRDefault="0055371A"/>
    <w:p w14:paraId="2726EB58" w14:textId="77777777" w:rsidR="00444235" w:rsidRPr="004456FA" w:rsidRDefault="00444235"/>
    <w:p w14:paraId="1B1F6105"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lastRenderedPageBreak/>
        <w:t>CONCLUSION</w:t>
      </w:r>
    </w:p>
    <w:p w14:paraId="37E72FFB" w14:textId="77777777" w:rsidR="00DC61D1" w:rsidRDefault="00DC61D1" w:rsidP="004456FA"/>
    <w:p w14:paraId="1DD9AC53" w14:textId="6591FA46" w:rsidR="00444235" w:rsidRPr="004456FA" w:rsidRDefault="006707ED" w:rsidP="00DC61D1">
      <w:pPr>
        <w:pStyle w:val="NoSpacing"/>
      </w:pPr>
      <w:r w:rsidRPr="004456FA">
        <w:t xml:space="preserve">Baseline profitability </w:t>
      </w:r>
      <w:proofErr w:type="spellStart"/>
      <w:r w:rsidRPr="004456FA">
        <w:t>i.e</w:t>
      </w:r>
      <w:proofErr w:type="spellEnd"/>
      <w:r w:rsidRPr="004456FA">
        <w:t xml:space="preserve"> performance of the original c</w:t>
      </w:r>
      <w:r w:rsidR="00062047">
        <w:t>ampaign stood at (- $ 2,54,709)</w:t>
      </w:r>
      <w:r w:rsidRPr="004456FA">
        <w:t xml:space="preserve">. By incorporating predictive analysis through machine learning algorithms there has been a drastic improvement in outcome predictions thereby providing a multi-fold increase in profitability. Summary of profitability with multiple models can be seen in the below table: </w:t>
      </w:r>
    </w:p>
    <w:p w14:paraId="42B4A5C6" w14:textId="77777777" w:rsidR="00444235" w:rsidRDefault="00444235" w:rsidP="00DC61D1">
      <w:pPr>
        <w:pStyle w:val="NoSpacing"/>
        <w:rPr>
          <w:sz w:val="22"/>
          <w:szCs w:val="22"/>
        </w:rPr>
      </w:pPr>
    </w:p>
    <w:tbl>
      <w:tblPr>
        <w:tblStyle w:val="a8"/>
        <w:tblW w:w="75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45"/>
        <w:gridCol w:w="2155"/>
        <w:gridCol w:w="2160"/>
      </w:tblGrid>
      <w:tr w:rsidR="00444235" w14:paraId="3E296466" w14:textId="77777777" w:rsidTr="004456FA">
        <w:trPr>
          <w:trHeight w:val="660"/>
        </w:trPr>
        <w:tc>
          <w:tcPr>
            <w:tcW w:w="324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7486A8F" w14:textId="77777777" w:rsidR="00444235" w:rsidRPr="004456FA" w:rsidRDefault="006707ED" w:rsidP="004456FA">
            <w:r w:rsidRPr="004456FA">
              <w:t xml:space="preserve"> </w:t>
            </w:r>
          </w:p>
        </w:tc>
        <w:tc>
          <w:tcPr>
            <w:tcW w:w="215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02CAA52" w14:textId="77777777" w:rsidR="00444235" w:rsidRPr="004456FA" w:rsidRDefault="006707ED" w:rsidP="004456FA">
            <w:pPr>
              <w:rPr>
                <w:b/>
              </w:rPr>
            </w:pPr>
            <w:r w:rsidRPr="004456FA">
              <w:rPr>
                <w:b/>
              </w:rPr>
              <w:t>Profitability</w:t>
            </w:r>
          </w:p>
        </w:tc>
        <w:tc>
          <w:tcPr>
            <w:tcW w:w="216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6C8ED25E" w14:textId="77777777" w:rsidR="00444235" w:rsidRPr="004456FA" w:rsidRDefault="006707ED" w:rsidP="004456FA">
            <w:pPr>
              <w:rPr>
                <w:b/>
              </w:rPr>
            </w:pPr>
            <w:r w:rsidRPr="004456FA">
              <w:rPr>
                <w:b/>
              </w:rPr>
              <w:t>ROC AUC</w:t>
            </w:r>
          </w:p>
        </w:tc>
      </w:tr>
      <w:tr w:rsidR="00444235" w14:paraId="1759EC4E"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4FD6775" w14:textId="77777777" w:rsidR="00444235" w:rsidRPr="004456FA" w:rsidRDefault="006707ED" w:rsidP="004456FA">
            <w:pPr>
              <w:rPr>
                <w:b/>
              </w:rPr>
            </w:pPr>
            <w:r w:rsidRPr="004456FA">
              <w:rPr>
                <w:b/>
              </w:rPr>
              <w:t xml:space="preserve">Logistic Regression </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876DB82" w14:textId="4E8CBE9B" w:rsidR="00444235" w:rsidRPr="004456FA" w:rsidRDefault="006707ED" w:rsidP="004456FA">
            <w:r w:rsidRPr="004456FA">
              <w:t>$10,</w:t>
            </w:r>
            <w:r w:rsidR="0055371A">
              <w:t>963</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22CFC233" w14:textId="55DC0C55" w:rsidR="00444235" w:rsidRPr="004456FA" w:rsidRDefault="006707ED" w:rsidP="004456FA">
            <w:r w:rsidRPr="004456FA">
              <w:t>0.7</w:t>
            </w:r>
            <w:r w:rsidR="0055371A">
              <w:t>801</w:t>
            </w:r>
          </w:p>
        </w:tc>
      </w:tr>
      <w:tr w:rsidR="00444235" w14:paraId="434E7308" w14:textId="77777777" w:rsidTr="004456FA">
        <w:trPr>
          <w:trHeight w:val="660"/>
        </w:trPr>
        <w:tc>
          <w:tcPr>
            <w:tcW w:w="3245" w:type="dxa"/>
            <w:tcBorders>
              <w:top w:val="nil"/>
              <w:left w:val="single" w:sz="3" w:space="0" w:color="000000"/>
              <w:bottom w:val="single" w:sz="3" w:space="0" w:color="000000"/>
              <w:right w:val="single" w:sz="3" w:space="0" w:color="000000"/>
            </w:tcBorders>
            <w:shd w:val="clear" w:color="auto" w:fill="FFFF00"/>
            <w:tcMar>
              <w:top w:w="100" w:type="dxa"/>
              <w:left w:w="100" w:type="dxa"/>
              <w:bottom w:w="100" w:type="dxa"/>
              <w:right w:w="100" w:type="dxa"/>
            </w:tcMar>
          </w:tcPr>
          <w:p w14:paraId="6FCB34A4" w14:textId="77777777" w:rsidR="00444235" w:rsidRPr="004456FA" w:rsidRDefault="006707ED" w:rsidP="004456FA">
            <w:pPr>
              <w:rPr>
                <w:b/>
              </w:rPr>
            </w:pPr>
            <w:r w:rsidRPr="004456FA">
              <w:rPr>
                <w:b/>
              </w:rPr>
              <w:t>Random Forest Classifier</w:t>
            </w:r>
          </w:p>
        </w:tc>
        <w:tc>
          <w:tcPr>
            <w:tcW w:w="2155"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61AF5C48" w14:textId="4F2D8816" w:rsidR="00444235" w:rsidRPr="004456FA" w:rsidRDefault="006707ED" w:rsidP="004456FA">
            <w:r w:rsidRPr="004456FA">
              <w:t>$11,</w:t>
            </w:r>
            <w:r w:rsidR="0055371A">
              <w:t>164</w:t>
            </w:r>
          </w:p>
        </w:tc>
        <w:tc>
          <w:tcPr>
            <w:tcW w:w="2160"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1F7414CB" w14:textId="4D6D1B0C" w:rsidR="00444235" w:rsidRPr="004456FA" w:rsidRDefault="006707ED" w:rsidP="004456FA">
            <w:r w:rsidRPr="004456FA">
              <w:t>0.7</w:t>
            </w:r>
            <w:r w:rsidR="0055371A">
              <w:t>928</w:t>
            </w:r>
          </w:p>
        </w:tc>
      </w:tr>
      <w:tr w:rsidR="00444235" w14:paraId="6F70C217"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39FD818" w14:textId="77777777" w:rsidR="00444235" w:rsidRPr="004456FA" w:rsidRDefault="006707ED" w:rsidP="004456FA">
            <w:pPr>
              <w:rPr>
                <w:b/>
              </w:rPr>
            </w:pPr>
            <w:r w:rsidRPr="004456FA">
              <w:rPr>
                <w:b/>
              </w:rPr>
              <w:t>Support Vector Machine</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631D08F" w14:textId="14D08E77" w:rsidR="00444235" w:rsidRPr="004456FA" w:rsidRDefault="006707ED" w:rsidP="004456FA">
            <w:r w:rsidRPr="004456FA">
              <w:t>$8,</w:t>
            </w:r>
            <w:r w:rsidR="0055371A">
              <w:t>147</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101ACE80" w14:textId="1A9B1881" w:rsidR="00444235" w:rsidRPr="004456FA" w:rsidRDefault="0055371A" w:rsidP="004456FA">
            <w:r>
              <w:t>0.6876</w:t>
            </w:r>
          </w:p>
        </w:tc>
      </w:tr>
    </w:tbl>
    <w:p w14:paraId="53D2D208" w14:textId="77777777" w:rsidR="00444235" w:rsidRDefault="00444235" w:rsidP="004456FA">
      <w:pPr>
        <w:pStyle w:val="NoSpacing"/>
      </w:pPr>
    </w:p>
    <w:p w14:paraId="59D0697A" w14:textId="611D5C19" w:rsidR="00444235" w:rsidRDefault="006707ED" w:rsidP="004456FA">
      <w:pPr>
        <w:pStyle w:val="NoSpacing"/>
        <w:rPr>
          <w:b/>
          <w:i/>
          <w:color w:val="4F81BD"/>
        </w:rPr>
      </w:pPr>
      <w:r>
        <w:t>Random Forests turned out to be the best model of the three machine learning models used in our analysis. It provided an increa</w:t>
      </w:r>
      <w:r w:rsidR="004456FA">
        <w:t xml:space="preserve">se in profitability by </w:t>
      </w:r>
      <w:r w:rsidR="0055371A">
        <w:t>~104</w:t>
      </w:r>
      <w:r w:rsidR="004456FA">
        <w:t xml:space="preserve"> % </w:t>
      </w:r>
      <w:r>
        <w:t>over baseline model provid</w:t>
      </w:r>
      <w:r w:rsidR="0055371A">
        <w:t>ing campaign profits of $ 11,164</w:t>
      </w:r>
      <w:r>
        <w:t xml:space="preserve"> to the marketing team. </w:t>
      </w:r>
    </w:p>
    <w:p w14:paraId="2B6B4EBB"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FUTURE WORK</w:t>
      </w:r>
    </w:p>
    <w:p w14:paraId="4EB81481" w14:textId="76AF98B7" w:rsidR="00444235" w:rsidRDefault="006707ED" w:rsidP="004456FA">
      <w:pPr>
        <w:pStyle w:val="NoSpacing"/>
      </w:pPr>
      <w:r w:rsidRPr="004456FA">
        <w:t xml:space="preserve">The focus of this work was to arrive at a predictive model that could maximize net Profitability for campaign managers. </w:t>
      </w:r>
    </w:p>
    <w:p w14:paraId="3E630BAA" w14:textId="77777777" w:rsidR="0055371A" w:rsidRDefault="0055371A" w:rsidP="004456FA">
      <w:pPr>
        <w:pStyle w:val="NoSpacing"/>
      </w:pPr>
    </w:p>
    <w:p w14:paraId="77C303D5" w14:textId="2A946C0E" w:rsidR="00000000" w:rsidRPr="0055371A" w:rsidRDefault="0055371A" w:rsidP="0055371A">
      <w:pPr>
        <w:pStyle w:val="NoSpacing"/>
      </w:pPr>
      <w:r w:rsidRPr="0055371A">
        <w:t>From the analysis done during this study, few variables had potential to help with other problematic areas faced by managers; Resource allocation &amp; planning</w:t>
      </w:r>
      <w:r>
        <w:t>.</w:t>
      </w:r>
    </w:p>
    <w:p w14:paraId="4982A642" w14:textId="77777777" w:rsidR="0055371A" w:rsidRDefault="0055371A" w:rsidP="0055371A">
      <w:pPr>
        <w:pStyle w:val="NoSpacing"/>
      </w:pPr>
    </w:p>
    <w:p w14:paraId="0F77085B" w14:textId="1B021095" w:rsidR="00000000" w:rsidRPr="0055371A" w:rsidRDefault="0055371A" w:rsidP="0055371A">
      <w:pPr>
        <w:pStyle w:val="NoSpacing"/>
      </w:pPr>
      <w:r w:rsidRPr="0055371A">
        <w:t xml:space="preserve">Age </w:t>
      </w:r>
      <w:r w:rsidRPr="0055371A">
        <w:t xml:space="preserve">inconsistency could be analyzed in detail by conducting personal interviews with </w:t>
      </w:r>
      <w:r w:rsidRPr="0055371A">
        <w:t>individuals</w:t>
      </w:r>
      <w:r>
        <w:t>.</w:t>
      </w:r>
    </w:p>
    <w:p w14:paraId="3430FC88" w14:textId="77777777" w:rsidR="0055371A" w:rsidRDefault="0055371A" w:rsidP="0055371A">
      <w:pPr>
        <w:pStyle w:val="NoSpacing"/>
      </w:pPr>
    </w:p>
    <w:p w14:paraId="648835D7" w14:textId="3942E026" w:rsidR="00000000" w:rsidRPr="0055371A" w:rsidRDefault="0055371A" w:rsidP="0055371A">
      <w:pPr>
        <w:pStyle w:val="NoSpacing"/>
      </w:pPr>
      <w:r w:rsidRPr="0055371A">
        <w:t>Additional data can be gathered to arrive at actual profitability instead of assumptions made in this study to improve accuracy of the model</w:t>
      </w:r>
      <w:r>
        <w:t>.</w:t>
      </w:r>
    </w:p>
    <w:p w14:paraId="14D0D552" w14:textId="77777777" w:rsidR="0055371A" w:rsidRDefault="0055371A" w:rsidP="0055371A">
      <w:pPr>
        <w:pStyle w:val="NoSpacing"/>
      </w:pPr>
    </w:p>
    <w:p w14:paraId="559DD83C" w14:textId="77777777" w:rsidR="0055371A" w:rsidRDefault="0055371A" w:rsidP="0055371A">
      <w:pPr>
        <w:pStyle w:val="NoSpacing"/>
      </w:pPr>
      <w:r w:rsidRPr="0055371A">
        <w:t>This model can be generalized and applied to other investment campaigns as well by tuning parameters accordingly</w:t>
      </w:r>
      <w:r>
        <w:t>.</w:t>
      </w:r>
    </w:p>
    <w:p w14:paraId="1DA940BF" w14:textId="77777777" w:rsidR="0055371A" w:rsidRDefault="0055371A" w:rsidP="0055371A">
      <w:pPr>
        <w:pStyle w:val="NoSpacing"/>
      </w:pPr>
    </w:p>
    <w:p w14:paraId="0125994F" w14:textId="77777777" w:rsidR="0055371A" w:rsidRDefault="0055371A" w:rsidP="0055371A">
      <w:pPr>
        <w:pStyle w:val="NoSpacing"/>
      </w:pPr>
      <w:r w:rsidRPr="004456FA">
        <w:t xml:space="preserve">Campaign variable can be analyzed in detail to arrive at a probable cut-off for the number of calls that could be made to a customer before making the efforts redundant. This could help cut down on campaign costs and improve the overall efficiency of the team by helping them direct their efforts towards most probable customers. </w:t>
      </w:r>
    </w:p>
    <w:p w14:paraId="1A772ED6" w14:textId="77777777" w:rsidR="0055371A" w:rsidRPr="004456FA" w:rsidRDefault="0055371A" w:rsidP="0055371A">
      <w:pPr>
        <w:pStyle w:val="NoSpacing"/>
      </w:pPr>
    </w:p>
    <w:p w14:paraId="58866E71" w14:textId="3A6FBEDB" w:rsidR="00000000" w:rsidRPr="0055371A" w:rsidRDefault="0055371A" w:rsidP="0055371A">
      <w:pPr>
        <w:pStyle w:val="NoSpacing"/>
      </w:pPr>
      <w:r w:rsidRPr="004456FA">
        <w:t xml:space="preserve">When economy is flourishing, more and more individuals are willing to invest. This requires a need for hiring additional employees to fulfill those temporary needs which could be a good input for campaign managers during resource allocation step. The same could be achieved from an in-depth analysis of peak months of the year when customers are most likely to accept term-deposits if offered during that time frame. </w:t>
      </w:r>
      <w:r w:rsidRPr="0055371A">
        <w:t xml:space="preserve"> </w:t>
      </w:r>
    </w:p>
    <w:p w14:paraId="6D36AC4C" w14:textId="77777777" w:rsidR="00DC61D1" w:rsidRPr="004456FA" w:rsidRDefault="00DC61D1" w:rsidP="0055371A">
      <w:pPr>
        <w:pStyle w:val="NoSpacing"/>
      </w:pPr>
    </w:p>
    <w:p w14:paraId="2F25578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ACKNOWLEDGEMENTS</w:t>
      </w:r>
    </w:p>
    <w:p w14:paraId="469B1AD9" w14:textId="2BEE1193" w:rsidR="00444235" w:rsidRDefault="00DC61D1" w:rsidP="00DC61D1">
      <w:pPr>
        <w:pStyle w:val="NoSpacing"/>
      </w:pPr>
      <w:r>
        <w:t xml:space="preserve">I would like to thank my mentor </w:t>
      </w:r>
      <w:r w:rsidR="006707ED">
        <w:t>Benjamin Bell</w:t>
      </w:r>
      <w:r>
        <w:t>,</w:t>
      </w:r>
      <w:r w:rsidR="006707ED">
        <w:t xml:space="preserve"> for guiding me through the project, especially with suggestions related to developing profitability metric to evaluate machine learning models.</w:t>
      </w:r>
    </w:p>
    <w:p w14:paraId="1174C6CB" w14:textId="77777777" w:rsidR="00444235" w:rsidRDefault="00444235" w:rsidP="00DC61D1">
      <w:pPr>
        <w:pStyle w:val="NoSpacing"/>
        <w:rPr>
          <w:b/>
          <w:i/>
          <w:color w:val="4F81BD"/>
        </w:rPr>
      </w:pPr>
    </w:p>
    <w:p w14:paraId="47FB17B6"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APPENDIX</w:t>
      </w:r>
    </w:p>
    <w:p w14:paraId="3B287545" w14:textId="77777777" w:rsidR="00DC61D1" w:rsidRDefault="00DC61D1">
      <w:pPr>
        <w:widowControl w:val="0"/>
        <w:rPr>
          <w:b/>
        </w:rPr>
      </w:pPr>
    </w:p>
    <w:p w14:paraId="06C98347" w14:textId="77777777" w:rsidR="00444235" w:rsidRDefault="006707ED">
      <w:pPr>
        <w:widowControl w:val="0"/>
      </w:pPr>
      <w:r>
        <w:rPr>
          <w:b/>
        </w:rPr>
        <w:t>Consumer confidence index</w:t>
      </w:r>
      <w:r>
        <w:t xml:space="preserve"> is defined as the degree of optimism that consumers have on the state of the economy, which is expressed through their activities of savings and spending. It measures how confident people feel about their income stability. Consumer confidence usually increases when the economy expands. </w:t>
      </w:r>
    </w:p>
    <w:p w14:paraId="7BBDEC51" w14:textId="77777777" w:rsidR="00444235" w:rsidRDefault="00444235">
      <w:pPr>
        <w:widowControl w:val="0"/>
      </w:pPr>
    </w:p>
    <w:p w14:paraId="401FE21A" w14:textId="77777777" w:rsidR="00444235" w:rsidRDefault="006707ED">
      <w:pPr>
        <w:widowControl w:val="0"/>
      </w:pPr>
      <w:r>
        <w:rPr>
          <w:b/>
        </w:rPr>
        <w:t>Consumer price index</w:t>
      </w:r>
      <w:r>
        <w:t xml:space="preserve"> is a measure that examines the </w:t>
      </w:r>
      <w:hyperlink r:id="rId24">
        <w:r>
          <w:t>weighted average</w:t>
        </w:r>
      </w:hyperlink>
      <w:r>
        <w:t xml:space="preserve"> of prices of a basket of </w:t>
      </w:r>
      <w:hyperlink r:id="rId25">
        <w:r>
          <w:t>consumer goods</w:t>
        </w:r>
      </w:hyperlink>
      <w:r>
        <w:t xml:space="preserve"> and services, such as transportation, food and medical care. It is one of the most frequently used statistics for identifying periods of </w:t>
      </w:r>
      <w:hyperlink r:id="rId26">
        <w:r>
          <w:t>inflation</w:t>
        </w:r>
      </w:hyperlink>
      <w:r>
        <w:t xml:space="preserve"> or </w:t>
      </w:r>
      <w:hyperlink r:id="rId27">
        <w:r>
          <w:t>deflation</w:t>
        </w:r>
      </w:hyperlink>
      <w:r>
        <w:t xml:space="preserve">. </w:t>
      </w:r>
    </w:p>
    <w:p w14:paraId="2231D0E5" w14:textId="77777777" w:rsidR="00444235" w:rsidRDefault="00444235">
      <w:pPr>
        <w:widowControl w:val="0"/>
      </w:pPr>
    </w:p>
    <w:p w14:paraId="6C27A5AC" w14:textId="77777777" w:rsidR="00444235" w:rsidRDefault="006707ED">
      <w:pPr>
        <w:widowControl w:val="0"/>
      </w:pPr>
      <w:r>
        <w:rPr>
          <w:b/>
        </w:rPr>
        <w:t xml:space="preserve">Euribor3m </w:t>
      </w:r>
      <w:r>
        <w:t xml:space="preserve">refers to the interest rate banks charge each other on overnight loans. It is a benchmark rate banks use when setting interest rates on term deposits. </w:t>
      </w:r>
    </w:p>
    <w:p w14:paraId="480BB870" w14:textId="77777777" w:rsidR="00444235" w:rsidRDefault="00444235">
      <w:pPr>
        <w:widowControl w:val="0"/>
      </w:pPr>
    </w:p>
    <w:p w14:paraId="04AF6B65" w14:textId="77777777" w:rsidR="00444235" w:rsidRDefault="006707ED">
      <w:pPr>
        <w:widowControl w:val="0"/>
      </w:pPr>
      <w:r>
        <w:rPr>
          <w:b/>
        </w:rPr>
        <w:t>Employee Variable rate</w:t>
      </w:r>
      <w:r>
        <w:t xml:space="preserve"> gives us a picture of how the economy is doing based on the number of employed people. </w:t>
      </w:r>
    </w:p>
    <w:p w14:paraId="58B7B8D6" w14:textId="77777777" w:rsidR="00444235" w:rsidRDefault="00444235">
      <w:pPr>
        <w:widowControl w:val="0"/>
      </w:pPr>
    </w:p>
    <w:p w14:paraId="1B3ADDF5" w14:textId="77777777" w:rsidR="00444235" w:rsidRDefault="006707ED">
      <w:pPr>
        <w:spacing w:after="280"/>
      </w:pPr>
      <w:proofErr w:type="spellStart"/>
      <w:proofErr w:type="gramStart"/>
      <w:r>
        <w:rPr>
          <w:b/>
        </w:rPr>
        <w:t>Nr.Employed</w:t>
      </w:r>
      <w:proofErr w:type="spellEnd"/>
      <w:proofErr w:type="gramEnd"/>
      <w:r>
        <w:rPr>
          <w:b/>
        </w:rPr>
        <w:t xml:space="preserve"> </w:t>
      </w:r>
      <w:r>
        <w:t xml:space="preserve">is a quarterly indicator of the number of employed individuals during that period.  </w:t>
      </w:r>
    </w:p>
    <w:p w14:paraId="3C61CF47"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REFERENCES</w:t>
      </w:r>
    </w:p>
    <w:p w14:paraId="0F59B761" w14:textId="77777777" w:rsidR="00444235" w:rsidRDefault="00444235">
      <w:pPr>
        <w:rPr>
          <w:b/>
        </w:rPr>
      </w:pPr>
    </w:p>
    <w:p w14:paraId="7FDCBCE1" w14:textId="77777777" w:rsidR="00444235" w:rsidRDefault="006707ED">
      <w:pPr>
        <w:numPr>
          <w:ilvl w:val="0"/>
          <w:numId w:val="6"/>
        </w:numPr>
        <w:contextualSpacing/>
      </w:pPr>
      <w:r>
        <w:rPr>
          <w:rFonts w:ascii="Calibri" w:eastAsia="Calibri" w:hAnsi="Calibri" w:cs="Calibri"/>
          <w:vertAlign w:val="superscript"/>
        </w:rPr>
        <w:t>1</w:t>
      </w:r>
      <w:r>
        <w:rPr>
          <w:color w:val="1155CC"/>
          <w:u w:val="single"/>
        </w:rPr>
        <w:t>https://www.ssa.gov/policy/docs/policybriefs/pb2007-02.html</w:t>
      </w:r>
    </w:p>
    <w:p w14:paraId="5247103A" w14:textId="77777777" w:rsidR="00444235" w:rsidRDefault="00444235">
      <w:pPr>
        <w:rPr>
          <w:b/>
        </w:rPr>
      </w:pPr>
    </w:p>
    <w:p w14:paraId="0B467117" w14:textId="77777777" w:rsidR="00444235" w:rsidRDefault="006707ED">
      <w:pPr>
        <w:numPr>
          <w:ilvl w:val="0"/>
          <w:numId w:val="2"/>
        </w:numPr>
        <w:contextualSpacing/>
      </w:pPr>
      <w:r>
        <w:rPr>
          <w:rFonts w:ascii="Calibri" w:eastAsia="Calibri" w:hAnsi="Calibri" w:cs="Calibri"/>
          <w:vertAlign w:val="superscript"/>
        </w:rPr>
        <w:t>2</w:t>
      </w:r>
      <w:hyperlink r:id="rId28">
        <w:r>
          <w:rPr>
            <w:color w:val="1155CC"/>
            <w:u w:val="single"/>
          </w:rPr>
          <w:t>http://data.worldbank.org/indicator/FR.INR.LNDP?end=2010&amp;locations=PT&amp;name_desc=true&amp;start=2007</w:t>
        </w:r>
      </w:hyperlink>
    </w:p>
    <w:p w14:paraId="286D480A" w14:textId="77777777" w:rsidR="00444235" w:rsidRDefault="00444235"/>
    <w:p w14:paraId="03716275" w14:textId="77777777" w:rsidR="00444235" w:rsidRDefault="006707ED">
      <w:pPr>
        <w:numPr>
          <w:ilvl w:val="0"/>
          <w:numId w:val="5"/>
        </w:numPr>
        <w:contextualSpacing/>
        <w:rPr>
          <w:rFonts w:ascii="Calibri" w:eastAsia="Calibri" w:hAnsi="Calibri" w:cs="Calibri"/>
        </w:rPr>
      </w:pPr>
      <w:r>
        <w:rPr>
          <w:rFonts w:ascii="Calibri" w:eastAsia="Calibri" w:hAnsi="Calibri" w:cs="Calibri"/>
          <w:vertAlign w:val="superscript"/>
        </w:rPr>
        <w:t>3</w:t>
      </w:r>
      <w:hyperlink r:id="rId29">
        <w:r>
          <w:rPr>
            <w:color w:val="1155CC"/>
            <w:u w:val="single"/>
          </w:rPr>
          <w:t>https://www.glassdoor.com/Salaries/sales-and-service-representative-salary-SRCH_KO0,32.htm</w:t>
        </w:r>
      </w:hyperlink>
    </w:p>
    <w:sectPr w:rsidR="00444235">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Bell" w:date="2017-11-01T01:11:00Z" w:initials="">
    <w:p w14:paraId="4BE588E9" w14:textId="77777777" w:rsidR="00AE46A4" w:rsidRDefault="00AE46A4">
      <w:pPr>
        <w:widowControl w:val="0"/>
        <w:rPr>
          <w:rFonts w:ascii="Arial" w:eastAsia="Arial" w:hAnsi="Arial" w:cs="Arial"/>
          <w:sz w:val="22"/>
          <w:szCs w:val="22"/>
        </w:rPr>
      </w:pPr>
      <w:r>
        <w:rPr>
          <w:rFonts w:ascii="Arial" w:eastAsia="Arial" w:hAnsi="Arial" w:cs="Arial"/>
          <w:sz w:val="22"/>
          <w:szCs w:val="22"/>
        </w:rPr>
        <w:t>If this is true, there must be citations elsewhere in the report. Otherwise it should be removed.</w:t>
      </w:r>
    </w:p>
  </w:comment>
  <w:comment w:id="2" w:author="Prasanthi V" w:date="2017-12-16T00:13:00Z" w:initials="">
    <w:p w14:paraId="3FC21FE5" w14:textId="77777777" w:rsidR="00AE46A4" w:rsidRDefault="00AE46A4">
      <w:pPr>
        <w:widowControl w:val="0"/>
        <w:rPr>
          <w:rFonts w:ascii="Arial" w:eastAsia="Arial" w:hAnsi="Arial" w:cs="Arial"/>
          <w:sz w:val="22"/>
          <w:szCs w:val="22"/>
        </w:rPr>
      </w:pPr>
      <w:r>
        <w:rPr>
          <w:rFonts w:ascii="Arial" w:eastAsia="Arial" w:hAnsi="Arial" w:cs="Arial"/>
          <w:sz w:val="22"/>
          <w:szCs w:val="22"/>
        </w:rPr>
        <w:t>Addition</w:t>
      </w:r>
    </w:p>
  </w:comment>
  <w:comment w:id="3" w:author="Prasanthi V" w:date="2017-12-16T00:45:00Z" w:initials="">
    <w:p w14:paraId="154E7873" w14:textId="77777777" w:rsidR="00AE46A4" w:rsidRDefault="00AE46A4">
      <w:pPr>
        <w:widowControl w:val="0"/>
        <w:rPr>
          <w:rFonts w:ascii="Arial" w:eastAsia="Arial" w:hAnsi="Arial" w:cs="Arial"/>
          <w:sz w:val="22"/>
          <w:szCs w:val="22"/>
        </w:rPr>
      </w:pPr>
      <w:r>
        <w:rPr>
          <w:rFonts w:ascii="Arial" w:eastAsia="Arial" w:hAnsi="Arial" w:cs="Arial"/>
          <w:sz w:val="22"/>
          <w:szCs w:val="22"/>
        </w:rPr>
        <w:t>Addition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588E9" w15:done="0"/>
  <w15:commentEx w15:paraId="3FC21FE5" w15:done="0"/>
  <w15:commentEx w15:paraId="154E78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0E27"/>
    <w:multiLevelType w:val="multilevel"/>
    <w:tmpl w:val="1DB05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327419"/>
    <w:multiLevelType w:val="multilevel"/>
    <w:tmpl w:val="5B728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864691C"/>
    <w:multiLevelType w:val="multilevel"/>
    <w:tmpl w:val="D3BA2F7E"/>
    <w:lvl w:ilvl="0">
      <w:start w:val="1"/>
      <w:numFmt w:val="decimal"/>
      <w:lvlText w:val="%1."/>
      <w:lvlJc w:val="left"/>
      <w:pPr>
        <w:ind w:left="720" w:hanging="360"/>
      </w:pPr>
    </w:lvl>
    <w:lvl w:ilvl="1">
      <w:start w:val="1"/>
      <w:numFmt w:val="decimal"/>
      <w:lvlText w:val="%1.%2"/>
      <w:lvlJc w:val="left"/>
      <w:pPr>
        <w:ind w:left="1080" w:hanging="720"/>
      </w:pPr>
      <w:rPr>
        <w:sz w:val="22"/>
        <w:szCs w:val="2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9E470EA"/>
    <w:multiLevelType w:val="multilevel"/>
    <w:tmpl w:val="328CA9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25B42B5"/>
    <w:multiLevelType w:val="multilevel"/>
    <w:tmpl w:val="ABC64812"/>
    <w:lvl w:ilvl="0">
      <w:start w:val="1"/>
      <w:numFmt w:val="decimal"/>
      <w:lvlText w:val="%1."/>
      <w:lvlJc w:val="left"/>
      <w:pPr>
        <w:ind w:left="720" w:hanging="360"/>
      </w:pPr>
    </w:lvl>
    <w:lvl w:ilvl="1">
      <w:start w:val="1"/>
      <w:numFmt w:val="decimal"/>
      <w:lvlText w:val="%1.%2"/>
      <w:lvlJc w:val="left"/>
      <w:pPr>
        <w:ind w:left="1080" w:hanging="720"/>
      </w:pPr>
      <w:rPr>
        <w:sz w:val="24"/>
        <w:szCs w:val="24"/>
      </w:rPr>
    </w:lvl>
    <w:lvl w:ilvl="2">
      <w:start w:val="1"/>
      <w:numFmt w:val="decimal"/>
      <w:lvlText w:val="%1.%2.%3"/>
      <w:lvlJc w:val="left"/>
      <w:pPr>
        <w:ind w:left="1080" w:hanging="720"/>
      </w:pPr>
      <w:rPr>
        <w:sz w:val="22"/>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22E279FB"/>
    <w:multiLevelType w:val="multilevel"/>
    <w:tmpl w:val="AB10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9240D4"/>
    <w:multiLevelType w:val="multilevel"/>
    <w:tmpl w:val="6D6E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B121FA"/>
    <w:multiLevelType w:val="multilevel"/>
    <w:tmpl w:val="7B5E6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73A7BE3"/>
    <w:multiLevelType w:val="multilevel"/>
    <w:tmpl w:val="F3DE1B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3D02307B"/>
    <w:multiLevelType w:val="multilevel"/>
    <w:tmpl w:val="2ED88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38437E"/>
    <w:multiLevelType w:val="multilevel"/>
    <w:tmpl w:val="074AF80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1">
    <w:nsid w:val="65AF325A"/>
    <w:multiLevelType w:val="multilevel"/>
    <w:tmpl w:val="D932D8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6E347D48"/>
    <w:multiLevelType w:val="hybridMultilevel"/>
    <w:tmpl w:val="19F06C12"/>
    <w:lvl w:ilvl="0" w:tplc="79866C4E">
      <w:start w:val="1"/>
      <w:numFmt w:val="bullet"/>
      <w:lvlText w:val="•"/>
      <w:lvlJc w:val="left"/>
      <w:pPr>
        <w:tabs>
          <w:tab w:val="num" w:pos="720"/>
        </w:tabs>
        <w:ind w:left="720" w:hanging="360"/>
      </w:pPr>
      <w:rPr>
        <w:rFonts w:ascii="Arial" w:hAnsi="Arial" w:hint="default"/>
      </w:rPr>
    </w:lvl>
    <w:lvl w:ilvl="1" w:tplc="5F96835E" w:tentative="1">
      <w:start w:val="1"/>
      <w:numFmt w:val="bullet"/>
      <w:lvlText w:val="•"/>
      <w:lvlJc w:val="left"/>
      <w:pPr>
        <w:tabs>
          <w:tab w:val="num" w:pos="1440"/>
        </w:tabs>
        <w:ind w:left="1440" w:hanging="360"/>
      </w:pPr>
      <w:rPr>
        <w:rFonts w:ascii="Arial" w:hAnsi="Arial" w:hint="default"/>
      </w:rPr>
    </w:lvl>
    <w:lvl w:ilvl="2" w:tplc="491E94C2" w:tentative="1">
      <w:start w:val="1"/>
      <w:numFmt w:val="bullet"/>
      <w:lvlText w:val="•"/>
      <w:lvlJc w:val="left"/>
      <w:pPr>
        <w:tabs>
          <w:tab w:val="num" w:pos="2160"/>
        </w:tabs>
        <w:ind w:left="2160" w:hanging="360"/>
      </w:pPr>
      <w:rPr>
        <w:rFonts w:ascii="Arial" w:hAnsi="Arial" w:hint="default"/>
      </w:rPr>
    </w:lvl>
    <w:lvl w:ilvl="3" w:tplc="54F0F24C" w:tentative="1">
      <w:start w:val="1"/>
      <w:numFmt w:val="bullet"/>
      <w:lvlText w:val="•"/>
      <w:lvlJc w:val="left"/>
      <w:pPr>
        <w:tabs>
          <w:tab w:val="num" w:pos="2880"/>
        </w:tabs>
        <w:ind w:left="2880" w:hanging="360"/>
      </w:pPr>
      <w:rPr>
        <w:rFonts w:ascii="Arial" w:hAnsi="Arial" w:hint="default"/>
      </w:rPr>
    </w:lvl>
    <w:lvl w:ilvl="4" w:tplc="EBCA61D8" w:tentative="1">
      <w:start w:val="1"/>
      <w:numFmt w:val="bullet"/>
      <w:lvlText w:val="•"/>
      <w:lvlJc w:val="left"/>
      <w:pPr>
        <w:tabs>
          <w:tab w:val="num" w:pos="3600"/>
        </w:tabs>
        <w:ind w:left="3600" w:hanging="360"/>
      </w:pPr>
      <w:rPr>
        <w:rFonts w:ascii="Arial" w:hAnsi="Arial" w:hint="default"/>
      </w:rPr>
    </w:lvl>
    <w:lvl w:ilvl="5" w:tplc="1D0CA40A" w:tentative="1">
      <w:start w:val="1"/>
      <w:numFmt w:val="bullet"/>
      <w:lvlText w:val="•"/>
      <w:lvlJc w:val="left"/>
      <w:pPr>
        <w:tabs>
          <w:tab w:val="num" w:pos="4320"/>
        </w:tabs>
        <w:ind w:left="4320" w:hanging="360"/>
      </w:pPr>
      <w:rPr>
        <w:rFonts w:ascii="Arial" w:hAnsi="Arial" w:hint="default"/>
      </w:rPr>
    </w:lvl>
    <w:lvl w:ilvl="6" w:tplc="80E8A1EC" w:tentative="1">
      <w:start w:val="1"/>
      <w:numFmt w:val="bullet"/>
      <w:lvlText w:val="•"/>
      <w:lvlJc w:val="left"/>
      <w:pPr>
        <w:tabs>
          <w:tab w:val="num" w:pos="5040"/>
        </w:tabs>
        <w:ind w:left="5040" w:hanging="360"/>
      </w:pPr>
      <w:rPr>
        <w:rFonts w:ascii="Arial" w:hAnsi="Arial" w:hint="default"/>
      </w:rPr>
    </w:lvl>
    <w:lvl w:ilvl="7" w:tplc="5D20F1CC" w:tentative="1">
      <w:start w:val="1"/>
      <w:numFmt w:val="bullet"/>
      <w:lvlText w:val="•"/>
      <w:lvlJc w:val="left"/>
      <w:pPr>
        <w:tabs>
          <w:tab w:val="num" w:pos="5760"/>
        </w:tabs>
        <w:ind w:left="5760" w:hanging="360"/>
      </w:pPr>
      <w:rPr>
        <w:rFonts w:ascii="Arial" w:hAnsi="Arial" w:hint="default"/>
      </w:rPr>
    </w:lvl>
    <w:lvl w:ilvl="8" w:tplc="BFD01BE8" w:tentative="1">
      <w:start w:val="1"/>
      <w:numFmt w:val="bullet"/>
      <w:lvlText w:val="•"/>
      <w:lvlJc w:val="left"/>
      <w:pPr>
        <w:tabs>
          <w:tab w:val="num" w:pos="6480"/>
        </w:tabs>
        <w:ind w:left="6480" w:hanging="360"/>
      </w:pPr>
      <w:rPr>
        <w:rFonts w:ascii="Arial" w:hAnsi="Arial" w:hint="default"/>
      </w:rPr>
    </w:lvl>
  </w:abstractNum>
  <w:abstractNum w:abstractNumId="13">
    <w:nsid w:val="76CD64C4"/>
    <w:multiLevelType w:val="multilevel"/>
    <w:tmpl w:val="E4DC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1"/>
  </w:num>
  <w:num w:numId="4">
    <w:abstractNumId w:val="3"/>
  </w:num>
  <w:num w:numId="5">
    <w:abstractNumId w:val="5"/>
  </w:num>
  <w:num w:numId="6">
    <w:abstractNumId w:val="6"/>
  </w:num>
  <w:num w:numId="7">
    <w:abstractNumId w:val="9"/>
  </w:num>
  <w:num w:numId="8">
    <w:abstractNumId w:val="4"/>
  </w:num>
  <w:num w:numId="9">
    <w:abstractNumId w:val="7"/>
  </w:num>
  <w:num w:numId="10">
    <w:abstractNumId w:val="0"/>
  </w:num>
  <w:num w:numId="11">
    <w:abstractNumId w:val="10"/>
  </w:num>
  <w:num w:numId="12">
    <w:abstractNumId w:val="1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markup="0"/>
  <w:defaultTabStop w:val="720"/>
  <w:characterSpacingControl w:val="doNotCompress"/>
  <w:compat>
    <w:compatSetting w:name="compatibilityMode" w:uri="http://schemas.microsoft.com/office/word" w:val="14"/>
  </w:compat>
  <w:rsids>
    <w:rsidRoot w:val="00444235"/>
    <w:rsid w:val="00062047"/>
    <w:rsid w:val="001A0C68"/>
    <w:rsid w:val="001A2409"/>
    <w:rsid w:val="00213DD5"/>
    <w:rsid w:val="00223201"/>
    <w:rsid w:val="003A3EE7"/>
    <w:rsid w:val="003A7750"/>
    <w:rsid w:val="00444235"/>
    <w:rsid w:val="004456FA"/>
    <w:rsid w:val="0055371A"/>
    <w:rsid w:val="005C33E2"/>
    <w:rsid w:val="00616E2E"/>
    <w:rsid w:val="006707ED"/>
    <w:rsid w:val="0076073A"/>
    <w:rsid w:val="007D2B2B"/>
    <w:rsid w:val="00A8798C"/>
    <w:rsid w:val="00AE46A4"/>
    <w:rsid w:val="00CE63F4"/>
    <w:rsid w:val="00DA281A"/>
    <w:rsid w:val="00DC25B3"/>
    <w:rsid w:val="00DC61D1"/>
    <w:rsid w:val="00E23984"/>
    <w:rsid w:val="00EF0CB7"/>
    <w:rsid w:val="00F806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7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31849B"/>
    </w:rPr>
    <w:tblPr>
      <w:tblStyleRowBandSize w:val="1"/>
      <w:tblStyleColBandSize w:val="1"/>
      <w:tblInd w:w="0" w:type="dxa"/>
      <w:tblCellMar>
        <w:top w:w="100" w:type="dxa"/>
        <w:left w:w="115" w:type="dxa"/>
        <w:bottom w:w="100" w:type="dxa"/>
        <w:right w:w="115"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5">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07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07ED"/>
    <w:rPr>
      <w:rFonts w:ascii="Times New Roman" w:hAnsi="Times New Roman" w:cs="Times New Roman"/>
      <w:sz w:val="18"/>
      <w:szCs w:val="18"/>
    </w:rPr>
  </w:style>
  <w:style w:type="paragraph" w:styleId="ListParagraph">
    <w:name w:val="List Paragraph"/>
    <w:basedOn w:val="Normal"/>
    <w:uiPriority w:val="34"/>
    <w:qFormat/>
    <w:rsid w:val="006707ED"/>
    <w:pPr>
      <w:ind w:left="720"/>
      <w:contextualSpacing/>
    </w:pPr>
  </w:style>
  <w:style w:type="paragraph" w:styleId="IntenseQuote">
    <w:name w:val="Intense Quote"/>
    <w:basedOn w:val="Normal"/>
    <w:next w:val="Normal"/>
    <w:link w:val="IntenseQuoteChar"/>
    <w:uiPriority w:val="30"/>
    <w:qFormat/>
    <w:rsid w:val="004456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456FA"/>
    <w:rPr>
      <w:i/>
      <w:iCs/>
      <w:color w:val="4F81BD" w:themeColor="accent1"/>
    </w:rPr>
  </w:style>
  <w:style w:type="paragraph" w:styleId="NoSpacing">
    <w:name w:val="No Spacing"/>
    <w:uiPriority w:val="1"/>
    <w:qFormat/>
    <w:rsid w:val="004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24381">
      <w:bodyDiv w:val="1"/>
      <w:marLeft w:val="0"/>
      <w:marRight w:val="0"/>
      <w:marTop w:val="0"/>
      <w:marBottom w:val="0"/>
      <w:divBdr>
        <w:top w:val="none" w:sz="0" w:space="0" w:color="auto"/>
        <w:left w:val="none" w:sz="0" w:space="0" w:color="auto"/>
        <w:bottom w:val="none" w:sz="0" w:space="0" w:color="auto"/>
        <w:right w:val="none" w:sz="0" w:space="0" w:color="auto"/>
      </w:divBdr>
      <w:divsChild>
        <w:div w:id="2078355285">
          <w:marLeft w:val="547"/>
          <w:marRight w:val="0"/>
          <w:marTop w:val="86"/>
          <w:marBottom w:val="120"/>
          <w:divBdr>
            <w:top w:val="none" w:sz="0" w:space="0" w:color="auto"/>
            <w:left w:val="none" w:sz="0" w:space="0" w:color="auto"/>
            <w:bottom w:val="none" w:sz="0" w:space="0" w:color="auto"/>
            <w:right w:val="none" w:sz="0" w:space="0" w:color="auto"/>
          </w:divBdr>
        </w:div>
        <w:div w:id="691759332">
          <w:marLeft w:val="547"/>
          <w:marRight w:val="0"/>
          <w:marTop w:val="86"/>
          <w:marBottom w:val="120"/>
          <w:divBdr>
            <w:top w:val="none" w:sz="0" w:space="0" w:color="auto"/>
            <w:left w:val="none" w:sz="0" w:space="0" w:color="auto"/>
            <w:bottom w:val="none" w:sz="0" w:space="0" w:color="auto"/>
            <w:right w:val="none" w:sz="0" w:space="0" w:color="auto"/>
          </w:divBdr>
        </w:div>
        <w:div w:id="108360500">
          <w:marLeft w:val="547"/>
          <w:marRight w:val="0"/>
          <w:marTop w:val="86"/>
          <w:marBottom w:val="120"/>
          <w:divBdr>
            <w:top w:val="none" w:sz="0" w:space="0" w:color="auto"/>
            <w:left w:val="none" w:sz="0" w:space="0" w:color="auto"/>
            <w:bottom w:val="none" w:sz="0" w:space="0" w:color="auto"/>
            <w:right w:val="none" w:sz="0" w:space="0" w:color="auto"/>
          </w:divBdr>
        </w:div>
        <w:div w:id="801921284">
          <w:marLeft w:val="547"/>
          <w:marRight w:val="0"/>
          <w:marTop w:val="86"/>
          <w:marBottom w:val="120"/>
          <w:divBdr>
            <w:top w:val="none" w:sz="0" w:space="0" w:color="auto"/>
            <w:left w:val="none" w:sz="0" w:space="0" w:color="auto"/>
            <w:bottom w:val="none" w:sz="0" w:space="0" w:color="auto"/>
            <w:right w:val="none" w:sz="0" w:space="0" w:color="auto"/>
          </w:divBdr>
        </w:div>
      </w:divsChild>
    </w:div>
    <w:div w:id="1396125674">
      <w:bodyDiv w:val="1"/>
      <w:marLeft w:val="0"/>
      <w:marRight w:val="0"/>
      <w:marTop w:val="0"/>
      <w:marBottom w:val="0"/>
      <w:divBdr>
        <w:top w:val="none" w:sz="0" w:space="0" w:color="auto"/>
        <w:left w:val="none" w:sz="0" w:space="0" w:color="auto"/>
        <w:bottom w:val="none" w:sz="0" w:space="0" w:color="auto"/>
        <w:right w:val="none" w:sz="0" w:space="0" w:color="auto"/>
      </w:divBdr>
      <w:divsChild>
        <w:div w:id="637607210">
          <w:marLeft w:val="446"/>
          <w:marRight w:val="0"/>
          <w:marTop w:val="77"/>
          <w:marBottom w:val="12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http://www.investopedia.com/terms/w/weightedaverage.asp" TargetMode="External"/><Relationship Id="rId25" Type="http://schemas.openxmlformats.org/officeDocument/2006/relationships/hyperlink" Target="http://www.investopedia.com/terms/c/consumer-goods.asp" TargetMode="External"/><Relationship Id="rId26" Type="http://schemas.openxmlformats.org/officeDocument/2006/relationships/hyperlink" Target="http://www.investopedia.com/terms/i/inflation.asp" TargetMode="External"/><Relationship Id="rId27" Type="http://schemas.openxmlformats.org/officeDocument/2006/relationships/hyperlink" Target="http://www.investopedia.com/terms/d/deflation.asp" TargetMode="External"/><Relationship Id="rId28" Type="http://schemas.openxmlformats.org/officeDocument/2006/relationships/hyperlink" Target="http://data.worldbank.org/indicator/FR.INR.LNDP?end=2010&amp;locations=PT&amp;name_desc=true&amp;start=2007" TargetMode="External"/><Relationship Id="rId29" Type="http://schemas.openxmlformats.org/officeDocument/2006/relationships/hyperlink" Target="https://www.glassdoor.com/Salaries/sales-and-service-representative-salary-SRCH_KO0,32.ht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3840</Words>
  <Characters>21892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Pidikiti, Sumani</cp:lastModifiedBy>
  <cp:revision>5</cp:revision>
  <cp:lastPrinted>2017-12-31T18:24:00Z</cp:lastPrinted>
  <dcterms:created xsi:type="dcterms:W3CDTF">2017-12-31T21:39:00Z</dcterms:created>
  <dcterms:modified xsi:type="dcterms:W3CDTF">2018-01-14T18:00:00Z</dcterms:modified>
</cp:coreProperties>
</file>